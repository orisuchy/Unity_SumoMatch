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164B0" w14:textId="77871661" w:rsidR="00A549BC" w:rsidRDefault="003129E1" w:rsidP="003129E1">
      <w:pPr>
        <w:bidi w:val="0"/>
        <w:spacing w:after="0"/>
        <w:jc w:val="center"/>
        <w:rPr>
          <w:rFonts w:ascii="David" w:hAnsi="David" w:cs="David"/>
          <w:sz w:val="40"/>
          <w:szCs w:val="40"/>
        </w:rPr>
      </w:pPr>
      <w:r w:rsidRPr="003129E1">
        <w:rPr>
          <w:rFonts w:ascii="David" w:hAnsi="David" w:cs="David"/>
          <w:sz w:val="40"/>
          <w:szCs w:val="40"/>
        </w:rPr>
        <w:t xml:space="preserve">Hacking of 2D UFO </w:t>
      </w:r>
      <w:r>
        <w:rPr>
          <w:rFonts w:ascii="David" w:hAnsi="David" w:cs="David"/>
          <w:sz w:val="40"/>
          <w:szCs w:val="40"/>
        </w:rPr>
        <w:t>–</w:t>
      </w:r>
      <w:r w:rsidRPr="003129E1">
        <w:rPr>
          <w:rFonts w:ascii="David" w:hAnsi="David" w:cs="David"/>
          <w:sz w:val="40"/>
          <w:szCs w:val="40"/>
        </w:rPr>
        <w:t xml:space="preserve"> report</w:t>
      </w:r>
    </w:p>
    <w:p w14:paraId="32B3CDED" w14:textId="1BC72AC9" w:rsidR="003129E1" w:rsidRPr="003129E1" w:rsidRDefault="0045205C" w:rsidP="003129E1">
      <w:pPr>
        <w:bidi w:val="0"/>
        <w:spacing w:after="0"/>
        <w:jc w:val="center"/>
        <w:rPr>
          <w:rFonts w:ascii="David" w:hAnsi="David" w:cs="David"/>
          <w:sz w:val="40"/>
          <w:szCs w:val="40"/>
          <w:rtl/>
        </w:rPr>
      </w:pPr>
      <w:r>
        <w:rPr>
          <w:rFonts w:ascii="David" w:hAnsi="David" w:cs="David"/>
          <w:sz w:val="40"/>
          <w:szCs w:val="40"/>
        </w:rPr>
        <w:t>Galaxy Sumo</w:t>
      </w:r>
    </w:p>
    <w:p w14:paraId="173DD928" w14:textId="7260D701" w:rsidR="003129E1" w:rsidRPr="003129E1" w:rsidRDefault="003129E1" w:rsidP="003129E1">
      <w:pPr>
        <w:bidi w:val="0"/>
        <w:spacing w:after="0"/>
        <w:jc w:val="center"/>
        <w:rPr>
          <w:rFonts w:ascii="David" w:hAnsi="David" w:cs="David"/>
          <w:sz w:val="28"/>
          <w:szCs w:val="28"/>
        </w:rPr>
      </w:pPr>
      <w:r w:rsidRPr="003129E1">
        <w:rPr>
          <w:rFonts w:ascii="David" w:hAnsi="David" w:cs="David"/>
          <w:sz w:val="28"/>
          <w:szCs w:val="28"/>
        </w:rPr>
        <w:t>Ron Keller</w:t>
      </w:r>
    </w:p>
    <w:p w14:paraId="08252F83" w14:textId="33778CD4" w:rsidR="003129E1" w:rsidRDefault="003129E1" w:rsidP="003129E1">
      <w:pPr>
        <w:bidi w:val="0"/>
        <w:spacing w:after="0"/>
        <w:jc w:val="center"/>
        <w:rPr>
          <w:rFonts w:ascii="David" w:hAnsi="David" w:cs="David"/>
          <w:sz w:val="28"/>
          <w:szCs w:val="28"/>
          <w:rtl/>
        </w:rPr>
      </w:pPr>
      <w:r w:rsidRPr="003129E1">
        <w:rPr>
          <w:rFonts w:ascii="David" w:hAnsi="David" w:cs="David"/>
          <w:sz w:val="28"/>
          <w:szCs w:val="28"/>
        </w:rPr>
        <w:t>Ori Suchy</w:t>
      </w:r>
    </w:p>
    <w:p w14:paraId="0C627550" w14:textId="383B3ECD" w:rsidR="003129E1" w:rsidRDefault="003129E1" w:rsidP="003129E1">
      <w:pPr>
        <w:bidi w:val="0"/>
        <w:spacing w:after="0"/>
        <w:rPr>
          <w:rFonts w:ascii="David" w:hAnsi="David" w:cs="David"/>
          <w:sz w:val="28"/>
          <w:szCs w:val="28"/>
          <w:rtl/>
        </w:rPr>
      </w:pPr>
    </w:p>
    <w:p w14:paraId="75ADED4E" w14:textId="119993E4" w:rsidR="003129E1" w:rsidRPr="00FF1BC1" w:rsidRDefault="003129E1" w:rsidP="003129E1">
      <w:pPr>
        <w:pStyle w:val="a7"/>
        <w:numPr>
          <w:ilvl w:val="0"/>
          <w:numId w:val="1"/>
        </w:numPr>
        <w:bidi w:val="0"/>
        <w:spacing w:after="0"/>
        <w:rPr>
          <w:rFonts w:ascii="David" w:hAnsi="David" w:cs="David"/>
          <w:sz w:val="28"/>
          <w:szCs w:val="28"/>
          <w:highlight w:val="yellow"/>
        </w:rPr>
      </w:pPr>
      <w:r w:rsidRPr="00FF1BC1">
        <w:rPr>
          <w:rFonts w:ascii="David" w:hAnsi="David" w:cs="David"/>
          <w:sz w:val="28"/>
          <w:szCs w:val="28"/>
          <w:highlight w:val="yellow"/>
        </w:rPr>
        <w:t xml:space="preserve">Photos – </w:t>
      </w:r>
    </w:p>
    <w:p w14:paraId="188E7C36" w14:textId="14563919" w:rsidR="00CA5255" w:rsidRPr="00CA5255" w:rsidRDefault="00CA5255" w:rsidP="00CA5255">
      <w:pPr>
        <w:spacing w:after="0"/>
        <w:rPr>
          <w:ins w:id="0" w:author="Ori Suchy" w:date="2021-04-03T22:14:00Z"/>
          <w:rFonts w:ascii="David" w:hAnsi="David" w:cs="David"/>
          <w:b/>
          <w:bCs/>
          <w:sz w:val="28"/>
          <w:szCs w:val="28"/>
          <w:u w:val="single"/>
          <w:rPrChange w:id="1" w:author="Ori Suchy" w:date="2021-04-03T22:15:00Z">
            <w:rPr>
              <w:ins w:id="2" w:author="Ori Suchy" w:date="2021-04-03T22:14:00Z"/>
            </w:rPr>
          </w:rPrChange>
        </w:rPr>
        <w:pPrChange w:id="3" w:author="Ori Suchy" w:date="2021-04-03T22:14:00Z">
          <w:pPr>
            <w:pStyle w:val="a7"/>
            <w:numPr>
              <w:numId w:val="2"/>
            </w:numPr>
            <w:spacing w:after="0"/>
            <w:ind w:hanging="360"/>
          </w:pPr>
        </w:pPrChange>
      </w:pPr>
      <w:ins w:id="4" w:author="Ori Suchy" w:date="2021-04-03T22:15:00Z">
        <w:r w:rsidRPr="00CA5255">
          <w:rPr>
            <w:rFonts w:ascii="David" w:hAnsi="David" w:cs="David" w:hint="cs"/>
            <w:b/>
            <w:bCs/>
            <w:sz w:val="28"/>
            <w:szCs w:val="28"/>
            <w:u w:val="single"/>
            <w:rtl/>
            <w:rPrChange w:id="5" w:author="Ori Suchy" w:date="2021-04-03T22:15:00Z">
              <w:rPr>
                <w:rFonts w:ascii="David" w:hAnsi="David" w:cs="David" w:hint="cs"/>
                <w:sz w:val="28"/>
                <w:szCs w:val="28"/>
                <w:rtl/>
              </w:rPr>
            </w:rPrChange>
          </w:rPr>
          <w:t>מטרות:</w:t>
        </w:r>
      </w:ins>
    </w:p>
    <w:p w14:paraId="31DD964D" w14:textId="449D2D19" w:rsidR="001E1D17" w:rsidRDefault="00FF1BC1" w:rsidP="001910E3">
      <w:pPr>
        <w:spacing w:before="240" w:after="0"/>
        <w:rPr>
          <w:ins w:id="6" w:author="Ori Suchy" w:date="2021-04-03T22:16:00Z"/>
          <w:rFonts w:ascii="David" w:hAnsi="David" w:cs="David"/>
          <w:sz w:val="28"/>
          <w:szCs w:val="28"/>
          <w:rtl/>
        </w:rPr>
        <w:pPrChange w:id="7" w:author="Ori Suchy" w:date="2021-04-03T22:18:00Z">
          <w:pPr>
            <w:spacing w:after="0"/>
          </w:pPr>
        </w:pPrChange>
      </w:pPr>
      <w:r w:rsidRPr="001910E3">
        <w:rPr>
          <w:rFonts w:ascii="David" w:hAnsi="David" w:cs="David" w:hint="cs"/>
          <w:sz w:val="28"/>
          <w:szCs w:val="28"/>
          <w:rtl/>
          <w:rPrChange w:id="8" w:author="Ori Suchy" w:date="2021-04-03T22:16:00Z">
            <w:rPr>
              <w:rFonts w:hint="cs"/>
              <w:rtl/>
            </w:rPr>
          </w:rPrChange>
        </w:rPr>
        <w:t xml:space="preserve">עם שיפור הבסיס של </w:t>
      </w:r>
      <w:r w:rsidRPr="001910E3">
        <w:rPr>
          <w:rFonts w:ascii="David" w:hAnsi="David" w:cs="David" w:hint="cs"/>
          <w:sz w:val="28"/>
          <w:szCs w:val="28"/>
          <w:rtl/>
          <w:rPrChange w:id="9" w:author="Ori Suchy" w:date="2021-04-03T22:16:00Z">
            <w:rPr>
              <w:rFonts w:hint="cs"/>
              <w:rtl/>
            </w:rPr>
          </w:rPrChange>
        </w:rPr>
        <w:t xml:space="preserve">משחק </w:t>
      </w:r>
      <w:r w:rsidRPr="001910E3">
        <w:rPr>
          <w:rFonts w:ascii="David" w:hAnsi="David" w:cs="David" w:hint="cs"/>
          <w:sz w:val="28"/>
          <w:szCs w:val="28"/>
          <w:rtl/>
          <w:rPrChange w:id="10" w:author="Ori Suchy" w:date="2021-04-03T22:16:00Z">
            <w:rPr>
              <w:rFonts w:hint="cs"/>
              <w:rtl/>
            </w:rPr>
          </w:rPrChange>
        </w:rPr>
        <w:t>ה</w:t>
      </w:r>
      <w:r w:rsidRPr="001910E3">
        <w:rPr>
          <w:rFonts w:ascii="David" w:hAnsi="David" w:cs="David"/>
          <w:sz w:val="28"/>
          <w:szCs w:val="28"/>
          <w:rPrChange w:id="11" w:author="Ori Suchy" w:date="2021-04-03T22:16:00Z">
            <w:rPr/>
          </w:rPrChange>
        </w:rPr>
        <w:t xml:space="preserve">2D </w:t>
      </w:r>
      <w:r w:rsidRPr="001910E3">
        <w:rPr>
          <w:rFonts w:ascii="David" w:hAnsi="David" w:cs="David" w:hint="cs"/>
          <w:sz w:val="28"/>
          <w:szCs w:val="28"/>
          <w:rPrChange w:id="12" w:author="Ori Suchy" w:date="2021-04-03T22:16:00Z">
            <w:rPr>
              <w:rFonts w:hint="cs"/>
            </w:rPr>
          </w:rPrChange>
        </w:rPr>
        <w:t>UFO</w:t>
      </w:r>
      <w:r w:rsidRPr="001910E3">
        <w:rPr>
          <w:rFonts w:ascii="David" w:hAnsi="David" w:cs="David"/>
          <w:sz w:val="28"/>
          <w:szCs w:val="28"/>
          <w:rPrChange w:id="13" w:author="Ori Suchy" w:date="2021-04-03T22:16:00Z">
            <w:rPr/>
          </w:rPrChange>
        </w:rPr>
        <w:t>-</w:t>
      </w:r>
      <w:r w:rsidRPr="001910E3">
        <w:rPr>
          <w:rFonts w:ascii="David" w:hAnsi="David" w:cs="David" w:hint="cs"/>
          <w:sz w:val="28"/>
          <w:szCs w:val="28"/>
          <w:rtl/>
          <w:rPrChange w:id="14" w:author="Ori Suchy" w:date="2021-04-03T22:16:00Z">
            <w:rPr>
              <w:rFonts w:hint="cs"/>
              <w:rtl/>
            </w:rPr>
          </w:rPrChange>
        </w:rPr>
        <w:t xml:space="preserve"> </w:t>
      </w:r>
      <w:r w:rsidR="001E1D17" w:rsidRPr="001910E3">
        <w:rPr>
          <w:rFonts w:ascii="David" w:hAnsi="David" w:cs="David" w:hint="cs"/>
          <w:sz w:val="28"/>
          <w:szCs w:val="28"/>
          <w:rtl/>
          <w:rPrChange w:id="15" w:author="Ori Suchy" w:date="2021-04-03T22:16:00Z">
            <w:rPr>
              <w:rFonts w:hint="cs"/>
              <w:rtl/>
            </w:rPr>
          </w:rPrChange>
        </w:rPr>
        <w:t xml:space="preserve">רצינו להשיג </w:t>
      </w:r>
      <w:r w:rsidRPr="001910E3">
        <w:rPr>
          <w:rFonts w:ascii="David" w:hAnsi="David" w:cs="David" w:hint="cs"/>
          <w:sz w:val="28"/>
          <w:szCs w:val="28"/>
          <w:rtl/>
          <w:rPrChange w:id="16" w:author="Ori Suchy" w:date="2021-04-03T22:16:00Z">
            <w:rPr>
              <w:rFonts w:hint="cs"/>
              <w:rtl/>
            </w:rPr>
          </w:rPrChange>
        </w:rPr>
        <w:t>מספר</w:t>
      </w:r>
      <w:r w:rsidR="001E1D17" w:rsidRPr="001910E3">
        <w:rPr>
          <w:rFonts w:ascii="David" w:hAnsi="David" w:cs="David" w:hint="cs"/>
          <w:sz w:val="28"/>
          <w:szCs w:val="28"/>
          <w:rtl/>
          <w:rPrChange w:id="17" w:author="Ori Suchy" w:date="2021-04-03T22:16:00Z">
            <w:rPr>
              <w:rFonts w:hint="cs"/>
              <w:rtl/>
            </w:rPr>
          </w:rPrChange>
        </w:rPr>
        <w:t xml:space="preserve"> מטרות</w:t>
      </w:r>
      <w:r w:rsidRPr="001910E3">
        <w:rPr>
          <w:rFonts w:ascii="David" w:hAnsi="David" w:cs="David" w:hint="cs"/>
          <w:sz w:val="28"/>
          <w:szCs w:val="28"/>
          <w:rtl/>
          <w:rPrChange w:id="18" w:author="Ori Suchy" w:date="2021-04-03T22:16:00Z">
            <w:rPr>
              <w:rFonts w:hint="cs"/>
              <w:rtl/>
            </w:rPr>
          </w:rPrChange>
        </w:rPr>
        <w:t>:</w:t>
      </w:r>
    </w:p>
    <w:p w14:paraId="48F18F67" w14:textId="77777777" w:rsidR="001910E3" w:rsidRDefault="001910E3" w:rsidP="001910E3">
      <w:pPr>
        <w:pStyle w:val="a7"/>
        <w:numPr>
          <w:ilvl w:val="0"/>
          <w:numId w:val="2"/>
        </w:numPr>
        <w:spacing w:after="0"/>
        <w:rPr>
          <w:ins w:id="19" w:author="Ori Suchy" w:date="2021-04-03T22:16:00Z"/>
          <w:rFonts w:ascii="David" w:hAnsi="David" w:cs="David"/>
          <w:sz w:val="28"/>
          <w:szCs w:val="28"/>
          <w:rtl/>
        </w:rPr>
        <w:pPrChange w:id="20" w:author="Ori Suchy" w:date="2021-04-03T22:16:00Z">
          <w:pPr>
            <w:pStyle w:val="a7"/>
            <w:numPr>
              <w:ilvl w:val="1"/>
              <w:numId w:val="2"/>
            </w:numPr>
            <w:spacing w:after="0"/>
            <w:ind w:left="1280" w:hanging="567"/>
          </w:pPr>
        </w:pPrChange>
      </w:pPr>
      <w:ins w:id="21" w:author="Ori Suchy" w:date="2021-04-03T22:16:00Z">
        <w:r>
          <w:rPr>
            <w:rFonts w:ascii="David" w:hAnsi="David" w:cs="David" w:hint="cs"/>
            <w:sz w:val="28"/>
            <w:szCs w:val="28"/>
            <w:rtl/>
          </w:rPr>
          <w:t xml:space="preserve">ליצור משחק בעל קצב יותר מהיר כדי למשוך את תשומת לב השחקן. </w:t>
        </w:r>
      </w:ins>
    </w:p>
    <w:p w14:paraId="7617513C" w14:textId="77777777" w:rsidR="001910E3" w:rsidRPr="001D128C" w:rsidRDefault="001910E3" w:rsidP="001910E3">
      <w:pPr>
        <w:pStyle w:val="a7"/>
        <w:numPr>
          <w:ilvl w:val="0"/>
          <w:numId w:val="2"/>
        </w:numPr>
        <w:spacing w:after="0"/>
        <w:rPr>
          <w:ins w:id="22" w:author="Ori Suchy" w:date="2021-04-03T22:16:00Z"/>
          <w:rFonts w:ascii="David" w:hAnsi="David" w:cs="David"/>
          <w:sz w:val="28"/>
          <w:szCs w:val="28"/>
          <w:rtl/>
        </w:rPr>
        <w:pPrChange w:id="23" w:author="Ori Suchy" w:date="2021-04-03T22:17:00Z">
          <w:pPr>
            <w:pStyle w:val="a7"/>
            <w:numPr>
              <w:ilvl w:val="1"/>
              <w:numId w:val="2"/>
            </w:numPr>
            <w:spacing w:after="0"/>
            <w:ind w:left="1280" w:hanging="567"/>
          </w:pPr>
        </w:pPrChange>
      </w:pPr>
      <w:ins w:id="24" w:author="Ori Suchy" w:date="2021-04-03T22:16:00Z">
        <w:r w:rsidRPr="001D128C">
          <w:rPr>
            <w:rFonts w:ascii="David" w:hAnsi="David" w:cs="David" w:hint="cs"/>
            <w:sz w:val="28"/>
            <w:szCs w:val="28"/>
            <w:rtl/>
          </w:rPr>
          <w:t xml:space="preserve">משחק עבור שני שחקנים בעל </w:t>
        </w:r>
        <w:proofErr w:type="spellStart"/>
        <w:r w:rsidRPr="001D128C">
          <w:rPr>
            <w:rFonts w:ascii="David" w:hAnsi="David" w:cs="David" w:hint="cs"/>
            <w:sz w:val="28"/>
            <w:szCs w:val="28"/>
            <w:rtl/>
          </w:rPr>
          <w:t>מימד</w:t>
        </w:r>
        <w:proofErr w:type="spellEnd"/>
        <w:r w:rsidRPr="001D128C">
          <w:rPr>
            <w:rFonts w:ascii="David" w:hAnsi="David" w:cs="David" w:hint="cs"/>
            <w:sz w:val="28"/>
            <w:szCs w:val="28"/>
            <w:rtl/>
          </w:rPr>
          <w:t xml:space="preserve"> של תחרותיות</w:t>
        </w:r>
      </w:ins>
    </w:p>
    <w:p w14:paraId="77945D6F" w14:textId="77777777" w:rsidR="001910E3" w:rsidRPr="001D128C" w:rsidRDefault="001910E3" w:rsidP="001910E3">
      <w:pPr>
        <w:pStyle w:val="a7"/>
        <w:numPr>
          <w:ilvl w:val="0"/>
          <w:numId w:val="2"/>
        </w:numPr>
        <w:spacing w:after="0"/>
        <w:rPr>
          <w:ins w:id="25" w:author="Ori Suchy" w:date="2021-04-03T22:16:00Z"/>
          <w:rFonts w:ascii="David" w:hAnsi="David" w:cs="David"/>
          <w:sz w:val="28"/>
          <w:szCs w:val="28"/>
          <w:rtl/>
        </w:rPr>
        <w:pPrChange w:id="26" w:author="Ori Suchy" w:date="2021-04-03T22:17:00Z">
          <w:pPr>
            <w:pStyle w:val="a7"/>
            <w:numPr>
              <w:ilvl w:val="1"/>
              <w:numId w:val="2"/>
            </w:numPr>
            <w:spacing w:after="0"/>
            <w:ind w:left="1280" w:hanging="567"/>
          </w:pPr>
        </w:pPrChange>
      </w:pPr>
      <w:ins w:id="27" w:author="Ori Suchy" w:date="2021-04-03T22:16:00Z">
        <w:r>
          <w:rPr>
            <w:rFonts w:ascii="David" w:hAnsi="David" w:cs="David" w:hint="cs"/>
            <w:sz w:val="28"/>
            <w:szCs w:val="28"/>
            <w:rtl/>
          </w:rPr>
          <w:t>משחק ממכר</w:t>
        </w:r>
      </w:ins>
    </w:p>
    <w:p w14:paraId="11D1683C" w14:textId="77777777" w:rsidR="001910E3" w:rsidRDefault="001910E3" w:rsidP="001910E3">
      <w:pPr>
        <w:pStyle w:val="a7"/>
        <w:numPr>
          <w:ilvl w:val="0"/>
          <w:numId w:val="2"/>
        </w:numPr>
        <w:spacing w:after="0"/>
        <w:rPr>
          <w:ins w:id="28" w:author="Ori Suchy" w:date="2021-04-03T22:16:00Z"/>
          <w:rFonts w:ascii="David" w:hAnsi="David" w:cs="David"/>
          <w:sz w:val="28"/>
          <w:szCs w:val="28"/>
          <w:rtl/>
        </w:rPr>
        <w:pPrChange w:id="29" w:author="Ori Suchy" w:date="2021-04-03T22:17:00Z">
          <w:pPr>
            <w:pStyle w:val="a7"/>
            <w:numPr>
              <w:ilvl w:val="1"/>
              <w:numId w:val="2"/>
            </w:numPr>
            <w:spacing w:after="0"/>
            <w:ind w:left="1280" w:hanging="567"/>
          </w:pPr>
        </w:pPrChange>
      </w:pPr>
      <w:ins w:id="30" w:author="Ori Suchy" w:date="2021-04-03T22:16:00Z">
        <w:r>
          <w:rPr>
            <w:rFonts w:ascii="David" w:hAnsi="David" w:cs="David" w:hint="cs"/>
            <w:sz w:val="28"/>
            <w:szCs w:val="28"/>
            <w:rtl/>
          </w:rPr>
          <w:t>מאוד רצינו לחזור למשחקים שבהם כל החבר'ה משחקים יחד על אותו</w:t>
        </w:r>
      </w:ins>
    </w:p>
    <w:p w14:paraId="2998717B" w14:textId="77777777" w:rsidR="001910E3" w:rsidRDefault="001910E3" w:rsidP="001910E3">
      <w:pPr>
        <w:pStyle w:val="a7"/>
        <w:numPr>
          <w:ilvl w:val="0"/>
          <w:numId w:val="2"/>
        </w:numPr>
        <w:spacing w:after="0"/>
        <w:rPr>
          <w:ins w:id="31" w:author="Ori Suchy" w:date="2021-04-03T22:16:00Z"/>
          <w:rFonts w:ascii="David" w:hAnsi="David" w:cs="David"/>
          <w:sz w:val="28"/>
          <w:szCs w:val="28"/>
          <w:rtl/>
        </w:rPr>
        <w:pPrChange w:id="32" w:author="Ori Suchy" w:date="2021-04-03T22:17:00Z">
          <w:pPr>
            <w:pStyle w:val="a7"/>
            <w:spacing w:after="0"/>
            <w:ind w:left="1280"/>
          </w:pPr>
        </w:pPrChange>
      </w:pPr>
      <w:ins w:id="33" w:author="Ori Suchy" w:date="2021-04-03T22:16:00Z">
        <w:r>
          <w:rPr>
            <w:rFonts w:ascii="David" w:hAnsi="David" w:cs="David" w:hint="cs"/>
            <w:sz w:val="28"/>
            <w:szCs w:val="28"/>
            <w:rtl/>
          </w:rPr>
          <w:t>מחשב. במקום רק לשחק ברשת שתהיה</w:t>
        </w:r>
        <w:r>
          <w:rPr>
            <w:rFonts w:ascii="David" w:hAnsi="David" w:cs="David" w:hint="cs"/>
            <w:sz w:val="28"/>
            <w:szCs w:val="28"/>
            <w:rtl/>
          </w:rPr>
          <w:t xml:space="preserve"> </w:t>
        </w:r>
        <w:r>
          <w:rPr>
            <w:rFonts w:ascii="David" w:hAnsi="David" w:cs="David" w:hint="cs"/>
            <w:sz w:val="28"/>
            <w:szCs w:val="28"/>
            <w:rtl/>
          </w:rPr>
          <w:t>את כל החוויה וההתרגשות שאתה מנצח</w:t>
        </w:r>
      </w:ins>
    </w:p>
    <w:p w14:paraId="5846518D" w14:textId="77777777" w:rsidR="001910E3" w:rsidRDefault="001910E3" w:rsidP="001910E3">
      <w:pPr>
        <w:pStyle w:val="a7"/>
        <w:numPr>
          <w:ilvl w:val="0"/>
          <w:numId w:val="2"/>
        </w:numPr>
        <w:spacing w:after="0"/>
        <w:rPr>
          <w:ins w:id="34" w:author="Ori Suchy" w:date="2021-04-03T22:16:00Z"/>
          <w:rFonts w:ascii="David" w:hAnsi="David" w:cs="David"/>
          <w:sz w:val="28"/>
          <w:szCs w:val="28"/>
          <w:rtl/>
        </w:rPr>
        <w:pPrChange w:id="35" w:author="Ori Suchy" w:date="2021-04-03T22:17:00Z">
          <w:pPr>
            <w:pStyle w:val="a7"/>
            <w:spacing w:after="0"/>
            <w:ind w:left="1280"/>
          </w:pPr>
        </w:pPrChange>
      </w:pPr>
      <w:ins w:id="36" w:author="Ori Suchy" w:date="2021-04-03T22:16:00Z">
        <w:r>
          <w:rPr>
            <w:rFonts w:ascii="David" w:hAnsi="David" w:cs="David" w:hint="cs"/>
            <w:sz w:val="28"/>
            <w:szCs w:val="28"/>
            <w:rtl/>
          </w:rPr>
          <w:t xml:space="preserve">ונמצא יחד באותו מקום עם המתחרים שלך וחווה חוויה חברתית בניגוד </w:t>
        </w:r>
      </w:ins>
    </w:p>
    <w:p w14:paraId="1CB36E35" w14:textId="77777777" w:rsidR="001910E3" w:rsidRDefault="001910E3" w:rsidP="001910E3">
      <w:pPr>
        <w:pStyle w:val="a7"/>
        <w:numPr>
          <w:ilvl w:val="0"/>
          <w:numId w:val="2"/>
        </w:numPr>
        <w:spacing w:after="0"/>
        <w:rPr>
          <w:ins w:id="37" w:author="Ori Suchy" w:date="2021-04-03T22:16:00Z"/>
          <w:rFonts w:ascii="David" w:hAnsi="David" w:cs="David"/>
          <w:sz w:val="28"/>
          <w:szCs w:val="28"/>
          <w:rtl/>
        </w:rPr>
        <w:pPrChange w:id="38" w:author="Ori Suchy" w:date="2021-04-03T22:17:00Z">
          <w:pPr>
            <w:pStyle w:val="a7"/>
            <w:spacing w:after="0"/>
            <w:ind w:left="1280"/>
          </w:pPr>
        </w:pPrChange>
      </w:pPr>
      <w:ins w:id="39" w:author="Ori Suchy" w:date="2021-04-03T22:16:00Z">
        <w:r>
          <w:rPr>
            <w:rFonts w:ascii="David" w:hAnsi="David" w:cs="David" w:hint="cs"/>
            <w:sz w:val="28"/>
            <w:szCs w:val="28"/>
            <w:rtl/>
          </w:rPr>
          <w:t xml:space="preserve">"לקור" של משחקי אונליין שאתה רק מול מסך. </w:t>
        </w:r>
      </w:ins>
    </w:p>
    <w:p w14:paraId="2A97B4E2" w14:textId="77777777" w:rsidR="001910E3" w:rsidRPr="001D128C" w:rsidRDefault="001910E3" w:rsidP="001910E3">
      <w:pPr>
        <w:pStyle w:val="a7"/>
        <w:numPr>
          <w:ilvl w:val="0"/>
          <w:numId w:val="2"/>
        </w:numPr>
        <w:spacing w:after="0"/>
        <w:rPr>
          <w:ins w:id="40" w:author="Ori Suchy" w:date="2021-04-03T22:16:00Z"/>
          <w:rFonts w:ascii="David" w:hAnsi="David" w:cs="David"/>
          <w:sz w:val="28"/>
          <w:szCs w:val="28"/>
          <w:rtl/>
        </w:rPr>
        <w:pPrChange w:id="41" w:author="Ori Suchy" w:date="2021-04-03T22:17:00Z">
          <w:pPr>
            <w:pStyle w:val="a7"/>
            <w:numPr>
              <w:ilvl w:val="1"/>
              <w:numId w:val="2"/>
            </w:numPr>
            <w:spacing w:after="0"/>
            <w:ind w:left="1280" w:hanging="567"/>
          </w:pPr>
        </w:pPrChange>
      </w:pPr>
      <w:ins w:id="42" w:author="Ori Suchy" w:date="2021-04-03T22:16:00Z">
        <w:r>
          <w:rPr>
            <w:rFonts w:ascii="David" w:hAnsi="David" w:cs="David" w:hint="cs"/>
            <w:sz w:val="28"/>
            <w:szCs w:val="28"/>
            <w:rtl/>
          </w:rPr>
          <w:t xml:space="preserve">הושפענו מאוד מהמשחק </w:t>
        </w:r>
        <w:r>
          <w:rPr>
            <w:rFonts w:ascii="David" w:hAnsi="David" w:cs="David"/>
            <w:sz w:val="28"/>
            <w:szCs w:val="28"/>
          </w:rPr>
          <w:t>King of Opera</w:t>
        </w:r>
        <w:r>
          <w:rPr>
            <w:rFonts w:ascii="David" w:hAnsi="David" w:cs="David" w:hint="cs"/>
            <w:sz w:val="28"/>
            <w:szCs w:val="28"/>
            <w:rtl/>
          </w:rPr>
          <w:t>, בהמשך נפרט מספר</w:t>
        </w:r>
        <w:r w:rsidRPr="001D128C">
          <w:rPr>
            <w:rFonts w:ascii="David" w:hAnsi="David" w:cs="David" w:hint="cs"/>
            <w:sz w:val="28"/>
            <w:szCs w:val="28"/>
            <w:rtl/>
          </w:rPr>
          <w:t xml:space="preserve"> אלמנטים שלקחנו השראה מהמשחק ההוא.</w:t>
        </w:r>
      </w:ins>
    </w:p>
    <w:p w14:paraId="0A9ABEF2" w14:textId="77777777" w:rsidR="001910E3" w:rsidRDefault="001910E3" w:rsidP="001910E3">
      <w:pPr>
        <w:rPr>
          <w:ins w:id="43" w:author="Ori Suchy" w:date="2021-04-03T22:18:00Z"/>
          <w:rFonts w:ascii="David" w:hAnsi="David" w:cs="David"/>
          <w:b/>
          <w:bCs/>
          <w:sz w:val="28"/>
          <w:szCs w:val="28"/>
          <w:u w:val="single"/>
          <w:rtl/>
        </w:rPr>
      </w:pPr>
    </w:p>
    <w:p w14:paraId="5CD7F43E" w14:textId="5F95A2FD" w:rsidR="001910E3" w:rsidRPr="001910E3" w:rsidDel="001910E3" w:rsidRDefault="001910E3" w:rsidP="001910E3">
      <w:pPr>
        <w:spacing w:after="0"/>
        <w:rPr>
          <w:del w:id="44" w:author="Ori Suchy" w:date="2021-04-03T22:17:00Z"/>
          <w:rFonts w:ascii="David" w:hAnsi="David" w:cs="David"/>
          <w:sz w:val="28"/>
          <w:szCs w:val="28"/>
          <w:rPrChange w:id="45" w:author="Ori Suchy" w:date="2021-04-03T22:17:00Z">
            <w:rPr>
              <w:del w:id="46" w:author="Ori Suchy" w:date="2021-04-03T22:17:00Z"/>
            </w:rPr>
          </w:rPrChange>
        </w:rPr>
        <w:pPrChange w:id="47" w:author="Ori Suchy" w:date="2021-04-03T22:18:00Z">
          <w:pPr>
            <w:pStyle w:val="a7"/>
            <w:numPr>
              <w:numId w:val="2"/>
            </w:numPr>
            <w:spacing w:after="0"/>
            <w:ind w:hanging="360"/>
          </w:pPr>
        </w:pPrChange>
      </w:pPr>
      <w:ins w:id="48" w:author="Ori Suchy" w:date="2021-04-03T22:17:00Z">
        <w:r>
          <w:rPr>
            <w:rFonts w:ascii="David" w:hAnsi="David" w:cs="David" w:hint="cs"/>
            <w:b/>
            <w:bCs/>
            <w:sz w:val="28"/>
            <w:szCs w:val="28"/>
            <w:u w:val="single"/>
            <w:rtl/>
          </w:rPr>
          <w:t>שינויים:</w:t>
        </w:r>
      </w:ins>
    </w:p>
    <w:p w14:paraId="71F1F515" w14:textId="3727BEC8" w:rsidR="001E1D17" w:rsidDel="00FF1BC1" w:rsidRDefault="00FF1BC1" w:rsidP="001910E3">
      <w:pPr>
        <w:rPr>
          <w:del w:id="49" w:author="Ori Suchy" w:date="2021-04-03T20:14:00Z"/>
        </w:rPr>
        <w:pPrChange w:id="50" w:author="Ori Suchy" w:date="2021-04-03T22:17:00Z">
          <w:pPr>
            <w:pStyle w:val="a7"/>
            <w:numPr>
              <w:ilvl w:val="1"/>
              <w:numId w:val="2"/>
            </w:numPr>
            <w:spacing w:after="0"/>
            <w:ind w:left="1280" w:hanging="567"/>
          </w:pPr>
        </w:pPrChange>
      </w:pPr>
      <w:del w:id="51" w:author="Ori Suchy" w:date="2021-04-03T22:17:00Z">
        <w:r w:rsidDel="001910E3">
          <w:rPr>
            <w:rFonts w:hint="cs"/>
            <w:rtl/>
          </w:rPr>
          <w:delText>ליצור</w:delText>
        </w:r>
        <w:r w:rsidR="001E1D17" w:rsidDel="001910E3">
          <w:rPr>
            <w:rFonts w:hint="cs"/>
            <w:rtl/>
          </w:rPr>
          <w:delText xml:space="preserve"> משחק ב</w:delText>
        </w:r>
        <w:r w:rsidDel="001910E3">
          <w:rPr>
            <w:rFonts w:hint="cs"/>
            <w:rtl/>
          </w:rPr>
          <w:delText xml:space="preserve">על קצב יותר </w:delText>
        </w:r>
        <w:r w:rsidR="001E1D17" w:rsidDel="001910E3">
          <w:rPr>
            <w:rFonts w:hint="cs"/>
            <w:rtl/>
          </w:rPr>
          <w:delText>מהיר כדי למשוך את תשומת לב השחקן</w:delText>
        </w:r>
        <w:r w:rsidR="009A60EA" w:rsidDel="001910E3">
          <w:rPr>
            <w:rFonts w:hint="cs"/>
            <w:rtl/>
          </w:rPr>
          <w:delText>.</w:delText>
        </w:r>
        <w:r w:rsidR="001E1D17" w:rsidDel="001910E3">
          <w:rPr>
            <w:rFonts w:hint="cs"/>
            <w:rtl/>
          </w:rPr>
          <w:delText xml:space="preserve"> </w:delText>
        </w:r>
      </w:del>
    </w:p>
    <w:p w14:paraId="2ED3D555" w14:textId="7613B44E" w:rsidR="009A60EA" w:rsidDel="00FF1BC1" w:rsidRDefault="001E1D17" w:rsidP="001910E3">
      <w:pPr>
        <w:rPr>
          <w:del w:id="52" w:author="Ori Suchy" w:date="2021-04-03T20:13:00Z"/>
          <w:rtl/>
        </w:rPr>
        <w:pPrChange w:id="53" w:author="Ori Suchy" w:date="2021-04-03T22:17:00Z">
          <w:pPr/>
        </w:pPrChange>
      </w:pPr>
      <w:del w:id="54" w:author="Ori Suchy" w:date="2021-04-03T20:13:00Z">
        <w:r w:rsidRPr="00FF1BC1" w:rsidDel="00FF1BC1">
          <w:rPr>
            <w:rFonts w:hint="cs"/>
            <w:rtl/>
            <w:rPrChange w:id="55" w:author="Ori Suchy" w:date="2021-04-03T20:14:00Z">
              <w:rPr>
                <w:rFonts w:hint="cs"/>
                <w:rtl/>
              </w:rPr>
            </w:rPrChange>
          </w:rPr>
          <w:delText>בנינו את ה</w:delText>
        </w:r>
      </w:del>
      <w:del w:id="56" w:author="Ori Suchy" w:date="2021-04-03T22:17:00Z">
        <w:r w:rsidRPr="00FF1BC1" w:rsidDel="001910E3">
          <w:rPr>
            <w:rFonts w:hint="cs"/>
            <w:rtl/>
            <w:rPrChange w:id="57" w:author="Ori Suchy" w:date="2021-04-03T20:14:00Z">
              <w:rPr>
                <w:rFonts w:ascii="David" w:hAnsi="David" w:cs="David" w:hint="cs"/>
                <w:sz w:val="28"/>
                <w:szCs w:val="28"/>
                <w:rtl/>
              </w:rPr>
            </w:rPrChange>
          </w:rPr>
          <w:delText xml:space="preserve">משחק עבור שני שחקנים </w:delText>
        </w:r>
      </w:del>
      <w:del w:id="58" w:author="Ori Suchy" w:date="2021-04-03T20:13:00Z">
        <w:r w:rsidRPr="00FF1BC1" w:rsidDel="00FF1BC1">
          <w:rPr>
            <w:rFonts w:hint="cs"/>
            <w:rtl/>
            <w:rPrChange w:id="59" w:author="Ori Suchy" w:date="2021-04-03T20:14:00Z">
              <w:rPr>
                <w:rFonts w:ascii="David" w:hAnsi="David" w:cs="David" w:hint="cs"/>
                <w:sz w:val="28"/>
                <w:szCs w:val="28"/>
                <w:rtl/>
              </w:rPr>
            </w:rPrChange>
          </w:rPr>
          <w:delText>כדי להוסיף</w:delText>
        </w:r>
      </w:del>
      <w:del w:id="60" w:author="Ori Suchy" w:date="2021-04-03T22:17:00Z">
        <w:r w:rsidRPr="00FF1BC1" w:rsidDel="001910E3">
          <w:rPr>
            <w:rFonts w:hint="cs"/>
            <w:rtl/>
            <w:rPrChange w:id="61" w:author="Ori Suchy" w:date="2021-04-03T20:14:00Z">
              <w:rPr>
                <w:rFonts w:ascii="David" w:hAnsi="David" w:cs="David" w:hint="cs"/>
                <w:sz w:val="28"/>
                <w:szCs w:val="28"/>
                <w:rtl/>
              </w:rPr>
            </w:rPrChange>
          </w:rPr>
          <w:delText xml:space="preserve"> מימד של תחרותיות</w:delText>
        </w:r>
      </w:del>
      <w:del w:id="62" w:author="Ori Suchy" w:date="2021-04-03T20:16:00Z">
        <w:r w:rsidRPr="00FF1BC1" w:rsidDel="00FF1BC1">
          <w:rPr>
            <w:rFonts w:hint="cs"/>
            <w:rtl/>
            <w:rPrChange w:id="63" w:author="Ori Suchy" w:date="2021-04-03T20:14:00Z">
              <w:rPr>
                <w:rFonts w:ascii="David" w:hAnsi="David" w:cs="David" w:hint="cs"/>
                <w:sz w:val="28"/>
                <w:szCs w:val="28"/>
                <w:rtl/>
              </w:rPr>
            </w:rPrChange>
          </w:rPr>
          <w:delText xml:space="preserve"> </w:delText>
        </w:r>
      </w:del>
      <w:del w:id="64" w:author="Ori Suchy" w:date="2021-04-03T20:13:00Z">
        <w:r w:rsidRPr="00FF1BC1" w:rsidDel="00FF1BC1">
          <w:rPr>
            <w:rFonts w:hint="cs"/>
            <w:rtl/>
            <w:rPrChange w:id="65" w:author="Ori Suchy" w:date="2021-04-03T20:14:00Z">
              <w:rPr>
                <w:rFonts w:ascii="David" w:hAnsi="David" w:cs="David" w:hint="cs"/>
                <w:sz w:val="28"/>
                <w:szCs w:val="28"/>
                <w:rtl/>
              </w:rPr>
            </w:rPrChange>
          </w:rPr>
          <w:delText>מה</w:delText>
        </w:r>
      </w:del>
    </w:p>
    <w:p w14:paraId="5F119CAD" w14:textId="2A87649A" w:rsidR="009A60EA" w:rsidRPr="00FF1BC1" w:rsidDel="001910E3" w:rsidRDefault="001E1D17" w:rsidP="001910E3">
      <w:pPr>
        <w:rPr>
          <w:del w:id="66" w:author="Ori Suchy" w:date="2021-04-03T22:17:00Z"/>
          <w:rtl/>
          <w:rPrChange w:id="67" w:author="Ori Suchy" w:date="2021-04-03T20:16:00Z">
            <w:rPr>
              <w:del w:id="68" w:author="Ori Suchy" w:date="2021-04-03T22:17:00Z"/>
              <w:rFonts w:ascii="David" w:hAnsi="David" w:cs="David"/>
              <w:sz w:val="28"/>
              <w:szCs w:val="28"/>
              <w:rtl/>
            </w:rPr>
          </w:rPrChange>
        </w:rPr>
        <w:pPrChange w:id="69" w:author="Ori Suchy" w:date="2021-04-03T22:17:00Z">
          <w:pPr>
            <w:pStyle w:val="a7"/>
            <w:numPr>
              <w:ilvl w:val="1"/>
              <w:numId w:val="2"/>
            </w:numPr>
            <w:spacing w:after="0"/>
            <w:ind w:left="1093" w:hanging="384"/>
          </w:pPr>
        </w:pPrChange>
      </w:pPr>
      <w:del w:id="70" w:author="Ori Suchy" w:date="2021-04-03T20:15:00Z">
        <w:r w:rsidRPr="00FF1BC1" w:rsidDel="00FF1BC1">
          <w:rPr>
            <w:rFonts w:hint="cs"/>
            <w:rtl/>
            <w:rPrChange w:id="71" w:author="Ori Suchy" w:date="2021-04-03T20:16:00Z">
              <w:rPr>
                <w:rFonts w:ascii="David" w:hAnsi="David" w:cs="David" w:hint="cs"/>
                <w:sz w:val="28"/>
                <w:szCs w:val="28"/>
                <w:rtl/>
              </w:rPr>
            </w:rPrChange>
          </w:rPr>
          <w:delText>שגם</w:delText>
        </w:r>
        <w:r w:rsidR="009A60EA" w:rsidRPr="00FF1BC1" w:rsidDel="00FF1BC1">
          <w:rPr>
            <w:rFonts w:hint="cs"/>
            <w:rtl/>
            <w:rPrChange w:id="72" w:author="Ori Suchy" w:date="2021-04-03T20:16:00Z">
              <w:rPr>
                <w:rFonts w:ascii="David" w:hAnsi="David" w:cs="David" w:hint="cs"/>
                <w:sz w:val="28"/>
                <w:szCs w:val="28"/>
                <w:rtl/>
              </w:rPr>
            </w:rPrChange>
          </w:rPr>
          <w:delText xml:space="preserve"> </w:delText>
        </w:r>
        <w:r w:rsidRPr="00FF1BC1" w:rsidDel="00FF1BC1">
          <w:rPr>
            <w:rFonts w:hint="cs"/>
            <w:rtl/>
            <w:rPrChange w:id="73" w:author="Ori Suchy" w:date="2021-04-03T20:16:00Z">
              <w:rPr>
                <w:rFonts w:ascii="David" w:hAnsi="David" w:cs="David" w:hint="cs"/>
                <w:sz w:val="28"/>
                <w:szCs w:val="28"/>
                <w:rtl/>
              </w:rPr>
            </w:rPrChange>
          </w:rPr>
          <w:delText xml:space="preserve">מוסיף מימד ממכר </w:delText>
        </w:r>
      </w:del>
    </w:p>
    <w:p w14:paraId="4A9E1A34" w14:textId="048DC623" w:rsidR="009A60EA" w:rsidDel="001910E3" w:rsidRDefault="009A60EA" w:rsidP="001910E3">
      <w:pPr>
        <w:rPr>
          <w:del w:id="74" w:author="Ori Suchy" w:date="2021-04-03T22:17:00Z"/>
          <w:rtl/>
        </w:rPr>
        <w:pPrChange w:id="75" w:author="Ori Suchy" w:date="2021-04-03T22:17:00Z">
          <w:pPr>
            <w:pStyle w:val="a7"/>
            <w:numPr>
              <w:ilvl w:val="1"/>
              <w:numId w:val="2"/>
            </w:numPr>
            <w:spacing w:after="0"/>
            <w:ind w:left="1093" w:hanging="384"/>
          </w:pPr>
        </w:pPrChange>
      </w:pPr>
      <w:del w:id="76" w:author="Ori Suchy" w:date="2021-04-03T20:16:00Z">
        <w:r w:rsidDel="00FF1BC1">
          <w:rPr>
            <w:rFonts w:hint="cs"/>
            <w:rtl/>
          </w:rPr>
          <w:delText xml:space="preserve">1.3. </w:delText>
        </w:r>
      </w:del>
      <w:del w:id="77" w:author="Ori Suchy" w:date="2021-04-03T22:17:00Z">
        <w:r w:rsidDel="001910E3">
          <w:rPr>
            <w:rFonts w:hint="cs"/>
            <w:rtl/>
          </w:rPr>
          <w:delText>רצינו לחזור</w:delText>
        </w:r>
      </w:del>
      <w:del w:id="78" w:author="Ori Suchy" w:date="2021-04-03T20:17:00Z">
        <w:r w:rsidDel="00FF1BC1">
          <w:rPr>
            <w:rFonts w:hint="cs"/>
            <w:rtl/>
          </w:rPr>
          <w:delText xml:space="preserve"> </w:delText>
        </w:r>
      </w:del>
      <w:del w:id="79" w:author="Ori Suchy" w:date="2021-04-03T22:17:00Z">
        <w:r w:rsidDel="001910E3">
          <w:rPr>
            <w:rFonts w:hint="cs"/>
            <w:rtl/>
          </w:rPr>
          <w:delText xml:space="preserve"> למשחקים שבהם כל החבר'ה משחקים יחד על אותו</w:delText>
        </w:r>
      </w:del>
    </w:p>
    <w:p w14:paraId="771FD1F8" w14:textId="488A6CE1" w:rsidR="009A60EA" w:rsidDel="001910E3" w:rsidRDefault="009A60EA" w:rsidP="001910E3">
      <w:pPr>
        <w:rPr>
          <w:del w:id="80" w:author="Ori Suchy" w:date="2021-04-03T22:17:00Z"/>
          <w:rtl/>
        </w:rPr>
        <w:pPrChange w:id="81" w:author="Ori Suchy" w:date="2021-04-03T22:17:00Z">
          <w:pPr>
            <w:pStyle w:val="a7"/>
            <w:numPr>
              <w:ilvl w:val="1"/>
              <w:numId w:val="2"/>
            </w:numPr>
            <w:spacing w:after="0"/>
            <w:ind w:left="1093" w:hanging="384"/>
          </w:pPr>
        </w:pPrChange>
      </w:pPr>
      <w:del w:id="82" w:author="Ori Suchy" w:date="2021-04-03T22:17:00Z">
        <w:r w:rsidDel="001910E3">
          <w:rPr>
            <w:rFonts w:hint="cs"/>
            <w:rtl/>
          </w:rPr>
          <w:delText>מחשב</w:delText>
        </w:r>
      </w:del>
      <w:del w:id="83" w:author="Ori Suchy" w:date="2021-04-03T20:17:00Z">
        <w:r w:rsidDel="00FF1BC1">
          <w:rPr>
            <w:rFonts w:hint="cs"/>
            <w:rtl/>
          </w:rPr>
          <w:delText xml:space="preserve">/טלפון </w:delText>
        </w:r>
      </w:del>
      <w:del w:id="84" w:author="Ori Suchy" w:date="2021-04-03T22:17:00Z">
        <w:r w:rsidDel="001910E3">
          <w:rPr>
            <w:rFonts w:hint="cs"/>
            <w:rtl/>
          </w:rPr>
          <w:delText xml:space="preserve">במקום רק לשחק ברשת </w:delText>
        </w:r>
      </w:del>
      <w:del w:id="85" w:author="Ori Suchy" w:date="2021-04-03T20:17:00Z">
        <w:r w:rsidDel="00FF1BC1">
          <w:rPr>
            <w:rFonts w:hint="cs"/>
            <w:rtl/>
          </w:rPr>
          <w:delText xml:space="preserve">אלה </w:delText>
        </w:r>
      </w:del>
      <w:del w:id="86" w:author="Ori Suchy" w:date="2021-04-03T20:18:00Z">
        <w:r w:rsidDel="00FF1BC1">
          <w:rPr>
            <w:rFonts w:hint="cs"/>
            <w:rtl/>
          </w:rPr>
          <w:delText xml:space="preserve">יש </w:delText>
        </w:r>
      </w:del>
      <w:del w:id="87" w:author="Ori Suchy" w:date="2021-04-03T22:17:00Z">
        <w:r w:rsidDel="001910E3">
          <w:rPr>
            <w:rFonts w:hint="cs"/>
            <w:rtl/>
          </w:rPr>
          <w:delText>את ההתרגשות שאתה מנצח</w:delText>
        </w:r>
      </w:del>
    </w:p>
    <w:p w14:paraId="5491C754" w14:textId="2C4E3C07" w:rsidR="00E56646" w:rsidDel="001910E3" w:rsidRDefault="009A60EA" w:rsidP="001910E3">
      <w:pPr>
        <w:rPr>
          <w:del w:id="88" w:author="Ori Suchy" w:date="2021-04-03T22:17:00Z"/>
          <w:rtl/>
        </w:rPr>
        <w:pPrChange w:id="89" w:author="Ori Suchy" w:date="2021-04-03T22:17:00Z">
          <w:pPr>
            <w:pStyle w:val="a7"/>
            <w:numPr>
              <w:ilvl w:val="1"/>
              <w:numId w:val="2"/>
            </w:numPr>
            <w:spacing w:after="0"/>
            <w:ind w:left="1093" w:hanging="384"/>
          </w:pPr>
        </w:pPrChange>
      </w:pPr>
      <w:del w:id="90" w:author="Ori Suchy" w:date="2021-04-03T22:17:00Z">
        <w:r w:rsidDel="001910E3">
          <w:rPr>
            <w:rFonts w:hint="cs"/>
            <w:rtl/>
          </w:rPr>
          <w:delText>ונמצא יחד באותו מקום עם המתחרים שלך</w:delText>
        </w:r>
        <w:r w:rsidR="00E56646" w:rsidDel="001910E3">
          <w:rPr>
            <w:rFonts w:hint="cs"/>
            <w:rtl/>
          </w:rPr>
          <w:delText xml:space="preserve"> וחווה חוויה חברתית בניגוד </w:delText>
        </w:r>
      </w:del>
    </w:p>
    <w:p w14:paraId="13C9A5AA" w14:textId="4C284ADA" w:rsidR="009A60EA" w:rsidDel="001910E3" w:rsidRDefault="00E56646" w:rsidP="001910E3">
      <w:pPr>
        <w:rPr>
          <w:del w:id="91" w:author="Ori Suchy" w:date="2021-04-03T22:17:00Z"/>
          <w:rtl/>
        </w:rPr>
        <w:pPrChange w:id="92" w:author="Ori Suchy" w:date="2021-04-03T22:17:00Z">
          <w:pPr>
            <w:pStyle w:val="a7"/>
            <w:numPr>
              <w:ilvl w:val="1"/>
              <w:numId w:val="2"/>
            </w:numPr>
            <w:spacing w:after="0"/>
            <w:ind w:left="1093" w:hanging="384"/>
          </w:pPr>
        </w:pPrChange>
      </w:pPr>
      <w:del w:id="93" w:author="Ori Suchy" w:date="2021-04-03T22:17:00Z">
        <w:r w:rsidDel="001910E3">
          <w:rPr>
            <w:rFonts w:hint="cs"/>
            <w:rtl/>
          </w:rPr>
          <w:delText>"לקור" של משחקי אונליין שאתה רק מול מסך</w:delText>
        </w:r>
        <w:r w:rsidR="009A60EA" w:rsidDel="001910E3">
          <w:rPr>
            <w:rFonts w:hint="cs"/>
            <w:rtl/>
          </w:rPr>
          <w:delText xml:space="preserve">. </w:delText>
        </w:r>
      </w:del>
    </w:p>
    <w:p w14:paraId="5D585812" w14:textId="000BFF93" w:rsidR="00980EAE" w:rsidDel="005468DA" w:rsidRDefault="00980EAE" w:rsidP="001910E3">
      <w:pPr>
        <w:rPr>
          <w:del w:id="94" w:author="Ori Suchy" w:date="2021-04-03T20:21:00Z"/>
          <w:rtl/>
        </w:rPr>
        <w:pPrChange w:id="95" w:author="Ori Suchy" w:date="2021-04-03T22:17:00Z">
          <w:pPr>
            <w:pStyle w:val="a7"/>
            <w:numPr>
              <w:ilvl w:val="1"/>
              <w:numId w:val="2"/>
            </w:numPr>
            <w:spacing w:after="0"/>
            <w:ind w:left="1093" w:hanging="384"/>
          </w:pPr>
        </w:pPrChange>
      </w:pPr>
      <w:del w:id="96" w:author="Ori Suchy" w:date="2021-04-03T20:19:00Z">
        <w:r w:rsidDel="005468DA">
          <w:rPr>
            <w:rFonts w:hint="cs"/>
            <w:rtl/>
          </w:rPr>
          <w:delText>1.4 החזון</w:delText>
        </w:r>
      </w:del>
      <w:del w:id="97" w:author="Ori Suchy" w:date="2021-04-03T20:20:00Z">
        <w:r w:rsidDel="005468DA">
          <w:rPr>
            <w:rFonts w:hint="cs"/>
            <w:rtl/>
          </w:rPr>
          <w:delText xml:space="preserve"> שעמד לנגד עינינו היה </w:delText>
        </w:r>
      </w:del>
      <w:del w:id="98" w:author="Ori Suchy" w:date="2021-04-03T22:17:00Z">
        <w:r w:rsidDel="001910E3">
          <w:rPr>
            <w:rFonts w:hint="cs"/>
            <w:rtl/>
          </w:rPr>
          <w:delText xml:space="preserve">המשחק </w:delText>
        </w:r>
      </w:del>
      <w:del w:id="99" w:author="Ori Suchy" w:date="2021-04-03T20:20:00Z">
        <w:r w:rsidDel="005468DA">
          <w:rPr>
            <w:rFonts w:hint="cs"/>
          </w:rPr>
          <w:delText>KING OF OPERA</w:delText>
        </w:r>
      </w:del>
      <w:del w:id="100" w:author="Ori Suchy" w:date="2021-04-03T22:17:00Z">
        <w:r w:rsidDel="001910E3">
          <w:rPr>
            <w:rFonts w:hint="cs"/>
            <w:rtl/>
          </w:rPr>
          <w:delText xml:space="preserve"> </w:delText>
        </w:r>
        <w:r w:rsidR="00E56646" w:rsidDel="001910E3">
          <w:rPr>
            <w:rFonts w:hint="cs"/>
            <w:rtl/>
          </w:rPr>
          <w:delText>בהמשך נפרט</w:delText>
        </w:r>
      </w:del>
    </w:p>
    <w:p w14:paraId="0CBC23F0" w14:textId="425306B7" w:rsidR="00E56646" w:rsidRPr="005468DA" w:rsidDel="005468DA" w:rsidRDefault="00E56646" w:rsidP="001910E3">
      <w:pPr>
        <w:rPr>
          <w:del w:id="101" w:author="Ori Suchy" w:date="2021-04-03T20:21:00Z"/>
          <w:rtl/>
          <w:rPrChange w:id="102" w:author="Ori Suchy" w:date="2021-04-03T20:21:00Z">
            <w:rPr>
              <w:del w:id="103" w:author="Ori Suchy" w:date="2021-04-03T20:21:00Z"/>
              <w:rtl/>
            </w:rPr>
          </w:rPrChange>
        </w:rPr>
        <w:pPrChange w:id="104" w:author="Ori Suchy" w:date="2021-04-03T22:17:00Z">
          <w:pPr>
            <w:pStyle w:val="a7"/>
            <w:numPr>
              <w:ilvl w:val="1"/>
              <w:numId w:val="2"/>
            </w:numPr>
            <w:spacing w:after="0"/>
            <w:ind w:left="1093" w:hanging="384"/>
          </w:pPr>
        </w:pPrChange>
      </w:pPr>
      <w:del w:id="105" w:author="Ori Suchy" w:date="2021-04-03T20:21:00Z">
        <w:r w:rsidRPr="005468DA" w:rsidDel="005468DA">
          <w:rPr>
            <w:rFonts w:hint="cs"/>
            <w:rtl/>
            <w:rPrChange w:id="106" w:author="Ori Suchy" w:date="2021-04-03T20:21:00Z">
              <w:rPr>
                <w:rFonts w:hint="cs"/>
                <w:rtl/>
              </w:rPr>
            </w:rPrChange>
          </w:rPr>
          <w:delText>כמה</w:delText>
        </w:r>
      </w:del>
      <w:del w:id="107" w:author="Ori Suchy" w:date="2021-04-03T22:17:00Z">
        <w:r w:rsidRPr="005468DA" w:rsidDel="001910E3">
          <w:rPr>
            <w:rFonts w:hint="cs"/>
            <w:rtl/>
            <w:rPrChange w:id="108" w:author="Ori Suchy" w:date="2021-04-03T20:21:00Z">
              <w:rPr>
                <w:rFonts w:hint="cs"/>
                <w:rtl/>
              </w:rPr>
            </w:rPrChange>
          </w:rPr>
          <w:delText xml:space="preserve"> אלמנטים שלקחנו השראה מהמשחק ההוא.</w:delText>
        </w:r>
      </w:del>
    </w:p>
    <w:p w14:paraId="55AEA1DD" w14:textId="4E2E12C9" w:rsidR="009A60EA" w:rsidDel="001910E3" w:rsidRDefault="009A60EA" w:rsidP="001910E3">
      <w:pPr>
        <w:spacing w:after="0"/>
        <w:rPr>
          <w:del w:id="109" w:author="Ori Suchy" w:date="2021-04-03T22:17:00Z"/>
          <w:rFonts w:ascii="David" w:hAnsi="David" w:cs="David"/>
          <w:sz w:val="28"/>
          <w:szCs w:val="28"/>
          <w:rtl/>
        </w:rPr>
      </w:pPr>
    </w:p>
    <w:p w14:paraId="58938448" w14:textId="77777777" w:rsidR="001910E3" w:rsidRPr="005468DA" w:rsidRDefault="001910E3" w:rsidP="001910E3">
      <w:pPr>
        <w:rPr>
          <w:ins w:id="110" w:author="Ori Suchy" w:date="2021-04-03T22:17:00Z"/>
          <w:rtl/>
          <w:rPrChange w:id="111" w:author="Ori Suchy" w:date="2021-04-03T20:21:00Z">
            <w:rPr>
              <w:ins w:id="112" w:author="Ori Suchy" w:date="2021-04-03T22:17:00Z"/>
              <w:rtl/>
            </w:rPr>
          </w:rPrChange>
        </w:rPr>
        <w:pPrChange w:id="113" w:author="Ori Suchy" w:date="2021-04-03T22:17:00Z">
          <w:pPr>
            <w:spacing w:after="0"/>
          </w:pPr>
        </w:pPrChange>
      </w:pPr>
    </w:p>
    <w:p w14:paraId="46D4E8C5" w14:textId="2320AD13" w:rsidR="001910E3" w:rsidRDefault="006423F1" w:rsidP="001910E3">
      <w:pPr>
        <w:spacing w:after="0"/>
        <w:rPr>
          <w:ins w:id="114" w:author="Ori Suchy" w:date="2021-04-03T22:18:00Z"/>
          <w:rFonts w:ascii="David" w:hAnsi="David" w:cs="David"/>
          <w:sz w:val="28"/>
          <w:szCs w:val="28"/>
          <w:rtl/>
        </w:rPr>
      </w:pPr>
      <w:del w:id="115" w:author="Ori Suchy" w:date="2021-04-03T20:21:00Z">
        <w:r w:rsidRPr="001910E3" w:rsidDel="005468DA">
          <w:rPr>
            <w:rFonts w:ascii="David" w:hAnsi="David" w:cs="David" w:hint="cs"/>
            <w:sz w:val="28"/>
            <w:szCs w:val="28"/>
            <w:rtl/>
            <w:rPrChange w:id="116" w:author="Ori Suchy" w:date="2021-04-03T22:17:00Z">
              <w:rPr>
                <w:rFonts w:hint="cs"/>
                <w:rtl/>
              </w:rPr>
            </w:rPrChange>
          </w:rPr>
          <w:delText>2.</w:delText>
        </w:r>
      </w:del>
      <w:r w:rsidRPr="001910E3">
        <w:rPr>
          <w:rFonts w:ascii="David" w:hAnsi="David" w:cs="David" w:hint="cs"/>
          <w:sz w:val="28"/>
          <w:szCs w:val="28"/>
          <w:rtl/>
          <w:rPrChange w:id="117" w:author="Ori Suchy" w:date="2021-04-03T22:17:00Z">
            <w:rPr>
              <w:rFonts w:hint="cs"/>
              <w:rtl/>
            </w:rPr>
          </w:rPrChange>
        </w:rPr>
        <w:t xml:space="preserve">השינויים </w:t>
      </w:r>
      <w:del w:id="118" w:author="Ori Suchy" w:date="2021-04-03T20:21:00Z">
        <w:r w:rsidRPr="001910E3" w:rsidDel="005468DA">
          <w:rPr>
            <w:rFonts w:ascii="David" w:hAnsi="David" w:cs="David" w:hint="cs"/>
            <w:sz w:val="28"/>
            <w:szCs w:val="28"/>
            <w:rtl/>
            <w:rPrChange w:id="119" w:author="Ori Suchy" w:date="2021-04-03T22:17:00Z">
              <w:rPr>
                <w:rFonts w:hint="cs"/>
                <w:rtl/>
              </w:rPr>
            </w:rPrChange>
          </w:rPr>
          <w:delText>שעשינו</w:delText>
        </w:r>
      </w:del>
      <w:ins w:id="120" w:author="Ori Suchy" w:date="2021-04-03T20:21:00Z">
        <w:r w:rsidR="005468DA" w:rsidRPr="001910E3">
          <w:rPr>
            <w:rFonts w:ascii="David" w:hAnsi="David" w:cs="David" w:hint="cs"/>
            <w:sz w:val="28"/>
            <w:szCs w:val="28"/>
            <w:rtl/>
            <w:rPrChange w:id="121" w:author="Ori Suchy" w:date="2021-04-03T22:17:00Z">
              <w:rPr>
                <w:rFonts w:hint="cs"/>
                <w:rtl/>
              </w:rPr>
            </w:rPrChange>
          </w:rPr>
          <w:t>ש</w:t>
        </w:r>
        <w:r w:rsidR="005468DA" w:rsidRPr="001910E3">
          <w:rPr>
            <w:rFonts w:ascii="David" w:hAnsi="David" w:cs="David" w:hint="cs"/>
            <w:sz w:val="28"/>
            <w:szCs w:val="28"/>
            <w:rtl/>
            <w:rPrChange w:id="122" w:author="Ori Suchy" w:date="2021-04-03T22:17:00Z">
              <w:rPr>
                <w:rFonts w:hint="cs"/>
                <w:rtl/>
              </w:rPr>
            </w:rPrChange>
          </w:rPr>
          <w:t xml:space="preserve">בוצעו ב- </w:t>
        </w:r>
        <w:r w:rsidR="005468DA" w:rsidRPr="001910E3">
          <w:rPr>
            <w:rFonts w:ascii="David" w:hAnsi="David" w:cs="David"/>
            <w:sz w:val="28"/>
            <w:szCs w:val="28"/>
            <w:rPrChange w:id="123" w:author="Ori Suchy" w:date="2021-04-03T22:17:00Z">
              <w:rPr/>
            </w:rPrChange>
          </w:rPr>
          <w:t>2D UFO</w:t>
        </w:r>
      </w:ins>
      <w:r w:rsidRPr="001910E3">
        <w:rPr>
          <w:rFonts w:ascii="David" w:hAnsi="David" w:cs="David" w:hint="cs"/>
          <w:sz w:val="28"/>
          <w:szCs w:val="28"/>
          <w:rtl/>
          <w:rPrChange w:id="124" w:author="Ori Suchy" w:date="2021-04-03T22:17:00Z">
            <w:rPr>
              <w:rFonts w:hint="cs"/>
              <w:rtl/>
            </w:rPr>
          </w:rPrChange>
        </w:rPr>
        <w:t>:</w:t>
      </w:r>
    </w:p>
    <w:p w14:paraId="0980F7FC" w14:textId="157909F2" w:rsidR="001910E3" w:rsidRDefault="001910E3" w:rsidP="001910E3">
      <w:pPr>
        <w:pStyle w:val="a7"/>
        <w:numPr>
          <w:ilvl w:val="0"/>
          <w:numId w:val="8"/>
        </w:numPr>
        <w:spacing w:after="0"/>
        <w:rPr>
          <w:ins w:id="125" w:author="Ori Suchy" w:date="2021-04-03T22:19:00Z"/>
          <w:rFonts w:ascii="David" w:hAnsi="David" w:cs="David"/>
          <w:sz w:val="28"/>
          <w:szCs w:val="28"/>
        </w:rPr>
      </w:pPr>
      <w:ins w:id="126" w:author="Ori Suchy" w:date="2021-04-03T22:18:00Z">
        <w:r>
          <w:rPr>
            <w:rFonts w:ascii="David" w:hAnsi="David" w:cs="David" w:hint="cs"/>
            <w:sz w:val="28"/>
            <w:szCs w:val="28"/>
            <w:rtl/>
          </w:rPr>
          <w:t>הוספנו אובייקט בצורה של מסור שזז באופן עצמאי על המסך וברגע שהחללית נוגעת בו קורים שני דברים:</w:t>
        </w:r>
      </w:ins>
    </w:p>
    <w:p w14:paraId="0E2423EA" w14:textId="77777777" w:rsidR="001910E3" w:rsidRPr="001D128C" w:rsidRDefault="001910E3" w:rsidP="001910E3">
      <w:pPr>
        <w:pStyle w:val="a7"/>
        <w:numPr>
          <w:ilvl w:val="2"/>
          <w:numId w:val="1"/>
        </w:numPr>
        <w:spacing w:after="0"/>
        <w:rPr>
          <w:ins w:id="127" w:author="Ori Suchy" w:date="2021-04-03T22:19:00Z"/>
          <w:rFonts w:ascii="David" w:hAnsi="David" w:cs="David"/>
          <w:sz w:val="28"/>
          <w:szCs w:val="28"/>
          <w:rtl/>
        </w:rPr>
        <w:pPrChange w:id="128" w:author="Ori Suchy" w:date="2021-04-03T22:19:00Z">
          <w:pPr>
            <w:pStyle w:val="a7"/>
            <w:numPr>
              <w:ilvl w:val="2"/>
              <w:numId w:val="8"/>
            </w:numPr>
            <w:spacing w:after="0"/>
            <w:ind w:left="3240" w:hanging="720"/>
          </w:pPr>
        </w:pPrChange>
      </w:pPr>
      <w:ins w:id="129" w:author="Ori Suchy" w:date="2021-04-03T22:19:00Z">
        <w:r w:rsidRPr="001D128C">
          <w:rPr>
            <w:rFonts w:ascii="David" w:hAnsi="David" w:cs="David" w:hint="cs"/>
            <w:sz w:val="28"/>
            <w:szCs w:val="28"/>
            <w:rtl/>
          </w:rPr>
          <w:t xml:space="preserve">יורד ניקוד לשחקן </w:t>
        </w:r>
      </w:ins>
    </w:p>
    <w:p w14:paraId="6E651076" w14:textId="77777777" w:rsidR="001910E3" w:rsidRPr="001910E3" w:rsidRDefault="001910E3" w:rsidP="001910E3">
      <w:pPr>
        <w:pStyle w:val="a7"/>
        <w:numPr>
          <w:ilvl w:val="2"/>
          <w:numId w:val="1"/>
        </w:numPr>
        <w:spacing w:after="0"/>
        <w:rPr>
          <w:ins w:id="130" w:author="Ori Suchy" w:date="2021-04-03T22:18:00Z"/>
          <w:rFonts w:ascii="David" w:hAnsi="David" w:cs="David"/>
          <w:sz w:val="28"/>
          <w:szCs w:val="28"/>
          <w:rtl/>
          <w:rPrChange w:id="131" w:author="Ori Suchy" w:date="2021-04-03T22:19:00Z">
            <w:rPr>
              <w:ins w:id="132" w:author="Ori Suchy" w:date="2021-04-03T22:18:00Z"/>
              <w:rtl/>
            </w:rPr>
          </w:rPrChange>
        </w:rPr>
        <w:pPrChange w:id="133" w:author="Ori Suchy" w:date="2021-04-03T22:19:00Z">
          <w:pPr>
            <w:pStyle w:val="a7"/>
            <w:numPr>
              <w:ilvl w:val="2"/>
              <w:numId w:val="8"/>
            </w:numPr>
            <w:spacing w:after="0"/>
            <w:ind w:left="3240" w:hanging="720"/>
          </w:pPr>
        </w:pPrChange>
      </w:pPr>
      <w:ins w:id="134" w:author="Ori Suchy" w:date="2021-04-03T22:18:00Z">
        <w:r w:rsidRPr="001910E3">
          <w:rPr>
            <w:rFonts w:ascii="David" w:hAnsi="David" w:cs="David" w:hint="cs"/>
            <w:sz w:val="28"/>
            <w:szCs w:val="28"/>
            <w:rtl/>
            <w:rPrChange w:id="135" w:author="Ori Suchy" w:date="2021-04-03T22:19:00Z">
              <w:rPr>
                <w:rFonts w:hint="cs"/>
                <w:rtl/>
              </w:rPr>
            </w:rPrChange>
          </w:rPr>
          <w:t xml:space="preserve">למשך -10 שניות תנועת השחקן משתנה לתנועת "מראה", כלומר כאשר השחקן ילחץ שמאלה הוא יזוז ימינה, למעלה יהיה למטה </w:t>
        </w:r>
        <w:proofErr w:type="spellStart"/>
        <w:r w:rsidRPr="001910E3">
          <w:rPr>
            <w:rFonts w:ascii="David" w:hAnsi="David" w:cs="David" w:hint="cs"/>
            <w:sz w:val="28"/>
            <w:szCs w:val="28"/>
            <w:rtl/>
            <w:rPrChange w:id="136" w:author="Ori Suchy" w:date="2021-04-03T22:19:00Z">
              <w:rPr>
                <w:rFonts w:hint="cs"/>
                <w:rtl/>
              </w:rPr>
            </w:rPrChange>
          </w:rPr>
          <w:t>וכו</w:t>
        </w:r>
        <w:proofErr w:type="spellEnd"/>
        <w:r w:rsidRPr="001910E3">
          <w:rPr>
            <w:rFonts w:ascii="David" w:hAnsi="David" w:cs="David" w:hint="cs"/>
            <w:sz w:val="28"/>
            <w:szCs w:val="28"/>
            <w:rtl/>
            <w:rPrChange w:id="137" w:author="Ori Suchy" w:date="2021-04-03T22:19:00Z">
              <w:rPr>
                <w:rFonts w:hint="cs"/>
                <w:rtl/>
              </w:rPr>
            </w:rPrChange>
          </w:rPr>
          <w:t>'.</w:t>
        </w:r>
      </w:ins>
    </w:p>
    <w:p w14:paraId="363583F1" w14:textId="77777777" w:rsidR="001910E3" w:rsidRDefault="001910E3" w:rsidP="001910E3">
      <w:pPr>
        <w:pStyle w:val="a7"/>
        <w:numPr>
          <w:ilvl w:val="0"/>
          <w:numId w:val="8"/>
        </w:numPr>
        <w:spacing w:after="0"/>
        <w:rPr>
          <w:ins w:id="138" w:author="Ori Suchy" w:date="2021-04-03T22:18:00Z"/>
          <w:rFonts w:ascii="David" w:hAnsi="David" w:cs="David"/>
          <w:sz w:val="28"/>
          <w:szCs w:val="28"/>
          <w:rtl/>
        </w:rPr>
        <w:pPrChange w:id="139" w:author="Ori Suchy" w:date="2021-04-03T22:19:00Z">
          <w:pPr>
            <w:pStyle w:val="a7"/>
            <w:numPr>
              <w:ilvl w:val="1"/>
              <w:numId w:val="8"/>
            </w:numPr>
            <w:spacing w:after="0"/>
            <w:ind w:left="1093" w:hanging="384"/>
          </w:pPr>
        </w:pPrChange>
      </w:pPr>
      <w:ins w:id="140" w:author="Ori Suchy" w:date="2021-04-03T22:18:00Z">
        <w:r>
          <w:rPr>
            <w:rFonts w:ascii="David" w:hAnsi="David" w:cs="David" w:hint="cs"/>
            <w:sz w:val="28"/>
            <w:szCs w:val="28"/>
            <w:rtl/>
          </w:rPr>
          <w:t xml:space="preserve">הוספנו אובייקט מסוג </w:t>
        </w:r>
        <w:r>
          <w:rPr>
            <w:rFonts w:ascii="David" w:hAnsi="David" w:cs="David" w:hint="cs"/>
            <w:sz w:val="28"/>
            <w:szCs w:val="28"/>
          </w:rPr>
          <w:t>P</w:t>
        </w:r>
        <w:r>
          <w:rPr>
            <w:rFonts w:ascii="David" w:hAnsi="David" w:cs="David"/>
            <w:sz w:val="28"/>
            <w:szCs w:val="28"/>
          </w:rPr>
          <w:t>ickup</w:t>
        </w:r>
        <w:r>
          <w:rPr>
            <w:rFonts w:ascii="David" w:hAnsi="David" w:cs="David" w:hint="cs"/>
            <w:sz w:val="28"/>
            <w:szCs w:val="28"/>
            <w:rtl/>
          </w:rPr>
          <w:t xml:space="preserve"> (שונה מה-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הרגילים) שכאשר השחקן לוקח אותו המהירות שלו גדלה פי 7 למשך 10 שניות.</w:t>
        </w:r>
      </w:ins>
    </w:p>
    <w:p w14:paraId="3E137ECE" w14:textId="77777777" w:rsidR="001910E3" w:rsidRDefault="001910E3" w:rsidP="001910E3">
      <w:pPr>
        <w:pStyle w:val="a7"/>
        <w:numPr>
          <w:ilvl w:val="0"/>
          <w:numId w:val="8"/>
        </w:numPr>
        <w:spacing w:after="0"/>
        <w:rPr>
          <w:ins w:id="141" w:author="Ori Suchy" w:date="2021-04-03T22:18:00Z"/>
          <w:rFonts w:ascii="David" w:hAnsi="David" w:cs="David"/>
          <w:sz w:val="28"/>
          <w:szCs w:val="28"/>
          <w:rtl/>
        </w:rPr>
        <w:pPrChange w:id="142" w:author="Ori Suchy" w:date="2021-04-03T22:19:00Z">
          <w:pPr>
            <w:pStyle w:val="a7"/>
            <w:numPr>
              <w:ilvl w:val="1"/>
              <w:numId w:val="8"/>
            </w:numPr>
            <w:spacing w:after="0"/>
            <w:ind w:left="1093" w:hanging="384"/>
          </w:pPr>
        </w:pPrChange>
      </w:pPr>
      <w:ins w:id="143" w:author="Ori Suchy" w:date="2021-04-03T22:18:00Z">
        <w:r>
          <w:rPr>
            <w:rFonts w:ascii="David" w:hAnsi="David" w:cs="David" w:hint="cs"/>
            <w:sz w:val="28"/>
            <w:szCs w:val="28"/>
            <w:rtl/>
          </w:rPr>
          <w:t>הוספנו תזוזה של ה-</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w:t>
        </w:r>
        <w:r>
          <w:rPr>
            <w:rFonts w:ascii="David" w:hAnsi="David" w:cs="David" w:hint="cs"/>
            <w:sz w:val="28"/>
            <w:szCs w:val="28"/>
            <w:rtl/>
          </w:rPr>
          <w:t>הרגילים למיקומים אקראיים</w:t>
        </w:r>
        <w:r>
          <w:rPr>
            <w:rFonts w:ascii="David" w:hAnsi="David" w:cs="David" w:hint="cs"/>
            <w:sz w:val="28"/>
            <w:szCs w:val="28"/>
            <w:rtl/>
          </w:rPr>
          <w:t xml:space="preserve"> </w:t>
        </w:r>
        <w:r>
          <w:rPr>
            <w:rFonts w:ascii="David" w:hAnsi="David" w:cs="David" w:hint="cs"/>
            <w:sz w:val="28"/>
            <w:szCs w:val="28"/>
            <w:rtl/>
          </w:rPr>
          <w:t xml:space="preserve">כדי להוסיף תחושה של תנועתיות במשחק. </w:t>
        </w:r>
      </w:ins>
    </w:p>
    <w:p w14:paraId="0CF47EE7" w14:textId="77777777" w:rsidR="001910E3" w:rsidRDefault="001910E3" w:rsidP="001910E3">
      <w:pPr>
        <w:pStyle w:val="a7"/>
        <w:numPr>
          <w:ilvl w:val="0"/>
          <w:numId w:val="8"/>
        </w:numPr>
        <w:spacing w:after="0"/>
        <w:rPr>
          <w:ins w:id="144" w:author="Ori Suchy" w:date="2021-04-03T22:18:00Z"/>
          <w:rFonts w:ascii="David" w:hAnsi="David" w:cs="David"/>
          <w:sz w:val="28"/>
          <w:szCs w:val="28"/>
          <w:rtl/>
        </w:rPr>
        <w:pPrChange w:id="145" w:author="Ori Suchy" w:date="2021-04-03T22:19:00Z">
          <w:pPr>
            <w:pStyle w:val="a7"/>
            <w:numPr>
              <w:ilvl w:val="1"/>
              <w:numId w:val="8"/>
            </w:numPr>
            <w:spacing w:after="0"/>
            <w:ind w:left="1093" w:hanging="384"/>
          </w:pPr>
        </w:pPrChange>
      </w:pPr>
      <w:ins w:id="146" w:author="Ori Suchy" w:date="2021-04-03T22:18:00Z">
        <w:r>
          <w:rPr>
            <w:rFonts w:ascii="David" w:hAnsi="David" w:cs="David" w:hint="cs"/>
            <w:sz w:val="28"/>
            <w:szCs w:val="28"/>
            <w:rtl/>
          </w:rPr>
          <w:t xml:space="preserve">שינינו את הרקע לרקע של זירה עגולה, </w:t>
        </w:r>
        <w:r w:rsidRPr="001910E3">
          <w:rPr>
            <w:rFonts w:ascii="David" w:hAnsi="David" w:cs="David" w:hint="cs"/>
            <w:sz w:val="28"/>
            <w:szCs w:val="28"/>
            <w:rtl/>
            <w:rPrChange w:id="147" w:author="Ori Suchy" w:date="2021-04-03T22:19:00Z">
              <w:rPr>
                <w:rFonts w:ascii="David" w:hAnsi="David" w:cs="David" w:hint="cs"/>
                <w:sz w:val="28"/>
                <w:szCs w:val="28"/>
                <w:highlight w:val="yellow"/>
                <w:rtl/>
              </w:rPr>
            </w:rPrChange>
          </w:rPr>
          <w:t>מה שיעזור בהמשך למשחקיות כאשר נוסיף עוד שחקן.</w:t>
        </w:r>
      </w:ins>
    </w:p>
    <w:p w14:paraId="1AB52422" w14:textId="77777777" w:rsidR="001910E3" w:rsidRDefault="001910E3" w:rsidP="001910E3">
      <w:pPr>
        <w:pStyle w:val="a7"/>
        <w:numPr>
          <w:ilvl w:val="0"/>
          <w:numId w:val="8"/>
        </w:numPr>
        <w:spacing w:after="0"/>
        <w:rPr>
          <w:ins w:id="148" w:author="Ori Suchy" w:date="2021-04-03T22:18:00Z"/>
          <w:rFonts w:ascii="David" w:hAnsi="David" w:cs="David"/>
          <w:sz w:val="28"/>
          <w:szCs w:val="28"/>
          <w:rtl/>
        </w:rPr>
        <w:pPrChange w:id="149" w:author="Ori Suchy" w:date="2021-04-03T22:19:00Z">
          <w:pPr>
            <w:pStyle w:val="a7"/>
            <w:numPr>
              <w:ilvl w:val="1"/>
              <w:numId w:val="8"/>
            </w:numPr>
            <w:spacing w:after="0"/>
            <w:ind w:left="1093" w:hanging="384"/>
          </w:pPr>
        </w:pPrChange>
      </w:pPr>
      <w:ins w:id="150" w:author="Ori Suchy" w:date="2021-04-03T22:18:00Z">
        <w:r>
          <w:rPr>
            <w:rFonts w:ascii="David" w:hAnsi="David" w:cs="David" w:hint="cs"/>
            <w:sz w:val="28"/>
            <w:szCs w:val="28"/>
            <w:rtl/>
          </w:rPr>
          <w:t>הוספנו שחקן שני, על מנת להגדיל את האינטראקצי</w:t>
        </w:r>
        <w:r>
          <w:rPr>
            <w:rFonts w:ascii="David" w:hAnsi="David" w:cs="David" w:hint="eastAsia"/>
            <w:sz w:val="28"/>
            <w:szCs w:val="28"/>
            <w:rtl/>
          </w:rPr>
          <w:t>ה</w:t>
        </w:r>
        <w:r>
          <w:rPr>
            <w:rFonts w:ascii="David" w:hAnsi="David" w:cs="David" w:hint="cs"/>
            <w:sz w:val="28"/>
            <w:szCs w:val="28"/>
            <w:rtl/>
          </w:rPr>
          <w:t xml:space="preserve"> עם המשחק וכדי באמת להגיע למטרות שרשמנו בחלק הראשון. השחקן השני נשלט ע"י אותיות </w:t>
        </w:r>
        <w:r>
          <w:rPr>
            <w:rFonts w:ascii="David" w:hAnsi="David" w:cs="David" w:hint="cs"/>
            <w:sz w:val="28"/>
            <w:szCs w:val="28"/>
          </w:rPr>
          <w:t>WSAD</w:t>
        </w:r>
        <w:r>
          <w:rPr>
            <w:rFonts w:ascii="David" w:hAnsi="David" w:cs="David" w:hint="cs"/>
            <w:sz w:val="28"/>
            <w:szCs w:val="28"/>
            <w:rtl/>
          </w:rPr>
          <w:t>, כמקובל.</w:t>
        </w:r>
      </w:ins>
    </w:p>
    <w:p w14:paraId="3237F961" w14:textId="77777777" w:rsidR="001910E3" w:rsidRDefault="001910E3" w:rsidP="001910E3">
      <w:pPr>
        <w:pStyle w:val="a7"/>
        <w:numPr>
          <w:ilvl w:val="0"/>
          <w:numId w:val="8"/>
        </w:numPr>
        <w:spacing w:after="0"/>
        <w:rPr>
          <w:ins w:id="151" w:author="Ori Suchy" w:date="2021-04-03T22:18:00Z"/>
          <w:rFonts w:ascii="David" w:hAnsi="David" w:cs="David"/>
          <w:sz w:val="28"/>
          <w:szCs w:val="28"/>
          <w:rtl/>
        </w:rPr>
        <w:pPrChange w:id="152" w:author="Ori Suchy" w:date="2021-04-03T22:19:00Z">
          <w:pPr>
            <w:pStyle w:val="a7"/>
            <w:numPr>
              <w:ilvl w:val="1"/>
              <w:numId w:val="8"/>
            </w:numPr>
            <w:spacing w:after="0"/>
            <w:ind w:left="1093" w:hanging="384"/>
          </w:pPr>
        </w:pPrChange>
      </w:pPr>
      <w:ins w:id="153" w:author="Ori Suchy" w:date="2021-04-03T22:18:00Z">
        <w:r>
          <w:rPr>
            <w:rFonts w:ascii="David" w:hAnsi="David" w:cs="David" w:hint="cs"/>
            <w:sz w:val="28"/>
            <w:szCs w:val="28"/>
            <w:rtl/>
          </w:rPr>
          <w:t xml:space="preserve">הוספנו את היכולת של </w:t>
        </w:r>
        <w:r>
          <w:rPr>
            <w:rFonts w:ascii="David" w:hAnsi="David" w:cs="David" w:hint="cs"/>
            <w:sz w:val="28"/>
            <w:szCs w:val="28"/>
            <w:rtl/>
          </w:rPr>
          <w:t>ה</w:t>
        </w:r>
        <w:r>
          <w:rPr>
            <w:rFonts w:ascii="David" w:hAnsi="David" w:cs="David" w:hint="cs"/>
            <w:sz w:val="28"/>
            <w:szCs w:val="28"/>
            <w:rtl/>
          </w:rPr>
          <w:t>-</w:t>
        </w:r>
        <w:r w:rsidRPr="00064736">
          <w:rPr>
            <w:rFonts w:ascii="David" w:hAnsi="David" w:cs="David" w:hint="cs"/>
            <w:sz w:val="28"/>
            <w:szCs w:val="28"/>
          </w:rPr>
          <w:t xml:space="preserve">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w:t>
        </w:r>
        <w:r>
          <w:rPr>
            <w:rFonts w:ascii="David" w:hAnsi="David" w:cs="David" w:hint="cs"/>
            <w:sz w:val="28"/>
            <w:szCs w:val="28"/>
            <w:rtl/>
          </w:rPr>
          <w:t>להתחדש כל הזמן אחרי שאוספים אותם, כדי לעודד תנועה של השחקנים ברחבי הזירה.</w:t>
        </w:r>
      </w:ins>
    </w:p>
    <w:p w14:paraId="2866CD97" w14:textId="77777777" w:rsidR="001910E3" w:rsidRDefault="001910E3" w:rsidP="001910E3">
      <w:pPr>
        <w:pStyle w:val="a7"/>
        <w:numPr>
          <w:ilvl w:val="0"/>
          <w:numId w:val="8"/>
        </w:numPr>
        <w:spacing w:after="0"/>
        <w:rPr>
          <w:ins w:id="154" w:author="Ori Suchy" w:date="2021-04-03T22:18:00Z"/>
          <w:rFonts w:ascii="David" w:hAnsi="David" w:cs="David"/>
          <w:sz w:val="28"/>
          <w:szCs w:val="28"/>
          <w:rtl/>
        </w:rPr>
        <w:pPrChange w:id="155" w:author="Ori Suchy" w:date="2021-04-03T22:19:00Z">
          <w:pPr>
            <w:pStyle w:val="a7"/>
            <w:numPr>
              <w:ilvl w:val="1"/>
              <w:numId w:val="8"/>
            </w:numPr>
            <w:spacing w:after="0"/>
            <w:ind w:left="1093" w:hanging="384"/>
          </w:pPr>
        </w:pPrChange>
      </w:pPr>
      <w:ins w:id="156" w:author="Ori Suchy" w:date="2021-04-03T22:18:00Z">
        <w:r>
          <w:rPr>
            <w:rFonts w:ascii="David" w:hAnsi="David" w:cs="David" w:hint="cs"/>
            <w:sz w:val="28"/>
            <w:szCs w:val="28"/>
            <w:rtl/>
          </w:rPr>
          <w:t>הוספנו טיימר שסופר את הזמן לסיום המשחק. התלבטנו הרבה כיצד לסיים את המשחק. ההתלבטות הייתה בין סיום שמבוסס על זמן או סיום שמבוסס על נקודות. לבסוף החלטנו לעשות סיום שמבוסס על זמן כדי, לדעתנו, להפוך את המשחק ליותר ממכר. כך גם עולה ה"לחץ" במשחק לקראת הסיום ובנוסף לשאיפה לנצח את היריב השחקן גם ישאף להשתפר, לשבור שיאים ו"לנצח את עצמו".</w:t>
        </w:r>
      </w:ins>
    </w:p>
    <w:p w14:paraId="0AE9DB0C" w14:textId="77777777" w:rsidR="001910E3" w:rsidRPr="001D128C" w:rsidRDefault="001910E3" w:rsidP="001910E3">
      <w:pPr>
        <w:pStyle w:val="a7"/>
        <w:numPr>
          <w:ilvl w:val="0"/>
          <w:numId w:val="8"/>
        </w:numPr>
        <w:spacing w:after="0"/>
        <w:rPr>
          <w:ins w:id="157" w:author="Ori Suchy" w:date="2021-04-03T22:18:00Z"/>
          <w:rFonts w:ascii="David" w:hAnsi="David" w:cs="David"/>
          <w:sz w:val="28"/>
          <w:szCs w:val="28"/>
          <w:rtl/>
        </w:rPr>
        <w:pPrChange w:id="158" w:author="Ori Suchy" w:date="2021-04-03T22:19:00Z">
          <w:pPr>
            <w:pStyle w:val="a7"/>
            <w:numPr>
              <w:ilvl w:val="1"/>
              <w:numId w:val="8"/>
            </w:numPr>
            <w:spacing w:after="0"/>
            <w:ind w:left="1093" w:hanging="384"/>
          </w:pPr>
        </w:pPrChange>
      </w:pPr>
      <w:ins w:id="159" w:author="Ori Suchy" w:date="2021-04-03T22:18:00Z">
        <w:r>
          <w:rPr>
            <w:rFonts w:ascii="David" w:hAnsi="David" w:cs="David" w:hint="cs"/>
            <w:sz w:val="28"/>
            <w:szCs w:val="28"/>
            <w:rtl/>
          </w:rPr>
          <w:lastRenderedPageBreak/>
          <w:t xml:space="preserve">הוספנו מעין קרן אור שנצמדת לחללית והמטרה של השחקן היא להישאר עם הקרן אור הזאת כמה שיותר זמן כי ככל שהוא איתה יותר זמן כך הוא מקבל יותר נקודות, המטרה של השחקן היריב היא כמובן להעיף את השחקן עם קרן האור מהזירה כך שהקרן תעבור אליו והוא יזכה בנקודות. כמו שהזכרנו למעלה ההשראה למשחק הייתה </w:t>
        </w:r>
        <w:r>
          <w:rPr>
            <w:rFonts w:ascii="David" w:hAnsi="David" w:cs="David" w:hint="cs"/>
            <w:sz w:val="28"/>
            <w:szCs w:val="28"/>
          </w:rPr>
          <w:t>K</w:t>
        </w:r>
        <w:r>
          <w:rPr>
            <w:rFonts w:ascii="David" w:hAnsi="David" w:cs="David"/>
            <w:sz w:val="28"/>
            <w:szCs w:val="28"/>
          </w:rPr>
          <w:t xml:space="preserve">ing of opera </w:t>
        </w:r>
        <w:r>
          <w:rPr>
            <w:rFonts w:ascii="David" w:hAnsi="David" w:cs="David" w:hint="cs"/>
            <w:sz w:val="28"/>
            <w:szCs w:val="28"/>
            <w:rtl/>
          </w:rPr>
          <w:t xml:space="preserve"> ששם יש זרקור שמכוון על השחקן. התחרות על הקרן אור היא</w:t>
        </w:r>
        <w:r w:rsidRPr="001D128C">
          <w:rPr>
            <w:rFonts w:ascii="David" w:hAnsi="David" w:cs="David" w:hint="cs"/>
            <w:sz w:val="28"/>
            <w:szCs w:val="28"/>
            <w:rtl/>
          </w:rPr>
          <w:t xml:space="preserve"> אחד המרכיבים החשובים </w:t>
        </w:r>
        <w:r>
          <w:rPr>
            <w:rFonts w:ascii="David" w:hAnsi="David" w:cs="David" w:hint="cs"/>
            <w:sz w:val="28"/>
            <w:szCs w:val="28"/>
            <w:rtl/>
          </w:rPr>
          <w:t>בתנועה ו</w:t>
        </w:r>
        <w:r w:rsidRPr="001D128C">
          <w:rPr>
            <w:rFonts w:ascii="David" w:hAnsi="David" w:cs="David" w:hint="cs"/>
            <w:sz w:val="28"/>
            <w:szCs w:val="28"/>
            <w:rtl/>
          </w:rPr>
          <w:t>במשחקיות של המשחק שלנו.</w:t>
        </w:r>
      </w:ins>
    </w:p>
    <w:p w14:paraId="48850FE2" w14:textId="77777777" w:rsidR="001910E3" w:rsidRDefault="001910E3" w:rsidP="001910E3">
      <w:pPr>
        <w:pStyle w:val="a7"/>
        <w:numPr>
          <w:ilvl w:val="0"/>
          <w:numId w:val="8"/>
        </w:numPr>
        <w:spacing w:after="0"/>
        <w:rPr>
          <w:ins w:id="160" w:author="Ori Suchy" w:date="2021-04-03T22:18:00Z"/>
          <w:rFonts w:ascii="David" w:hAnsi="David" w:cs="David"/>
          <w:sz w:val="28"/>
          <w:szCs w:val="28"/>
          <w:rtl/>
        </w:rPr>
        <w:pPrChange w:id="161" w:author="Ori Suchy" w:date="2021-04-03T22:19:00Z">
          <w:pPr>
            <w:pStyle w:val="a7"/>
            <w:numPr>
              <w:ilvl w:val="1"/>
              <w:numId w:val="8"/>
            </w:numPr>
            <w:spacing w:after="0"/>
            <w:ind w:left="1093" w:hanging="384"/>
          </w:pPr>
        </w:pPrChange>
      </w:pPr>
      <w:ins w:id="162" w:author="Ori Suchy" w:date="2021-04-03T22:18:00Z">
        <w:r>
          <w:rPr>
            <w:rFonts w:ascii="David" w:hAnsi="David" w:cs="David" w:hint="cs"/>
            <w:sz w:val="28"/>
            <w:szCs w:val="28"/>
            <w:rtl/>
          </w:rPr>
          <w:t xml:space="preserve">הגדרנו שכאשר שחקן נופל מהזירה הוא חוזר אליה במיקום אקראי, זאת כדי ליצור המשכיות מהירה למשחק, ושכל הזמן השחקן ירגיש שקורה משהו. האקראיות היא כדי לצמצם לשחקנים את האפשרות לתכנן את המהלך הבא. </w:t>
        </w:r>
      </w:ins>
    </w:p>
    <w:p w14:paraId="33BF379B" w14:textId="77777777" w:rsidR="001910E3" w:rsidRDefault="001910E3" w:rsidP="001910E3">
      <w:pPr>
        <w:pStyle w:val="a7"/>
        <w:numPr>
          <w:ilvl w:val="0"/>
          <w:numId w:val="8"/>
        </w:numPr>
        <w:spacing w:after="0"/>
        <w:rPr>
          <w:ins w:id="163" w:author="Ori Suchy" w:date="2021-04-03T22:18:00Z"/>
          <w:rFonts w:ascii="David" w:hAnsi="David" w:cs="David"/>
          <w:sz w:val="28"/>
          <w:szCs w:val="28"/>
          <w:rtl/>
        </w:rPr>
        <w:pPrChange w:id="164" w:author="Ori Suchy" w:date="2021-04-03T22:19:00Z">
          <w:pPr>
            <w:pStyle w:val="a7"/>
            <w:numPr>
              <w:ilvl w:val="1"/>
              <w:numId w:val="8"/>
            </w:numPr>
            <w:spacing w:after="0"/>
            <w:ind w:left="1093" w:hanging="384"/>
          </w:pPr>
        </w:pPrChange>
      </w:pPr>
      <w:ins w:id="165" w:author="Ori Suchy" w:date="2021-04-03T22:18:00Z">
        <w:r>
          <w:rPr>
            <w:rFonts w:ascii="David" w:hAnsi="David" w:cs="David" w:hint="cs"/>
            <w:sz w:val="28"/>
            <w:szCs w:val="28"/>
            <w:rtl/>
          </w:rPr>
          <w:t>הוספנו תפריט לשם הנוחות של השחקנים.</w:t>
        </w:r>
      </w:ins>
    </w:p>
    <w:p w14:paraId="49C4FB5E" w14:textId="77777777" w:rsidR="001910E3" w:rsidRDefault="001910E3" w:rsidP="001910E3">
      <w:pPr>
        <w:pStyle w:val="a7"/>
        <w:numPr>
          <w:ilvl w:val="0"/>
          <w:numId w:val="8"/>
        </w:numPr>
        <w:spacing w:after="0"/>
        <w:rPr>
          <w:ins w:id="166" w:author="Ori Suchy" w:date="2021-04-03T22:18:00Z"/>
          <w:rFonts w:ascii="David" w:hAnsi="David" w:cs="David"/>
          <w:sz w:val="28"/>
          <w:szCs w:val="28"/>
          <w:rtl/>
        </w:rPr>
        <w:pPrChange w:id="167" w:author="Ori Suchy" w:date="2021-04-03T22:19:00Z">
          <w:pPr>
            <w:pStyle w:val="a7"/>
            <w:numPr>
              <w:ilvl w:val="1"/>
              <w:numId w:val="8"/>
            </w:numPr>
            <w:spacing w:after="0"/>
            <w:ind w:left="1093" w:hanging="384"/>
          </w:pPr>
        </w:pPrChange>
      </w:pPr>
      <w:ins w:id="168" w:author="Ori Suchy" w:date="2021-04-03T22:18:00Z">
        <w:r>
          <w:rPr>
            <w:rFonts w:ascii="David" w:hAnsi="David" w:cs="David" w:hint="cs"/>
            <w:sz w:val="28"/>
            <w:szCs w:val="28"/>
            <w:rtl/>
          </w:rPr>
          <w:t xml:space="preserve">הוספנו </w:t>
        </w:r>
        <w:r>
          <w:rPr>
            <w:rFonts w:ascii="David" w:hAnsi="David" w:cs="David" w:hint="cs"/>
            <w:sz w:val="28"/>
            <w:szCs w:val="28"/>
          </w:rPr>
          <w:t>UI</w:t>
        </w:r>
        <w:r>
          <w:rPr>
            <w:rFonts w:ascii="David" w:hAnsi="David" w:cs="David" w:hint="cs"/>
            <w:sz w:val="28"/>
            <w:szCs w:val="28"/>
            <w:rtl/>
          </w:rPr>
          <w:t xml:space="preserve"> למשחק שמראה את המצב של כל שחקן, בין אם זה הניקוד או כמה זמן הוא עם הקרן אור וגם עוד כמה זמן נשאר עד לסיום המשחק.</w:t>
        </w:r>
      </w:ins>
    </w:p>
    <w:p w14:paraId="24EC189F" w14:textId="48220B6A" w:rsidR="001910E3" w:rsidRDefault="001910E3" w:rsidP="001910E3">
      <w:pPr>
        <w:pStyle w:val="a7"/>
        <w:numPr>
          <w:ilvl w:val="0"/>
          <w:numId w:val="8"/>
        </w:numPr>
        <w:spacing w:after="0"/>
        <w:rPr>
          <w:ins w:id="169" w:author="Ori Suchy" w:date="2021-04-03T22:20:00Z"/>
          <w:rFonts w:ascii="David" w:hAnsi="David" w:cs="David"/>
          <w:sz w:val="28"/>
          <w:szCs w:val="28"/>
        </w:rPr>
      </w:pPr>
      <w:ins w:id="170" w:author="Ori Suchy" w:date="2021-04-03T22:18:00Z">
        <w:r>
          <w:rPr>
            <w:rFonts w:ascii="David" w:hAnsi="David" w:cs="David" w:hint="cs"/>
            <w:sz w:val="28"/>
            <w:szCs w:val="28"/>
            <w:rtl/>
          </w:rPr>
          <w:t>הגדרנו "התנגשות" טבעית יותר בין השחקנים.</w:t>
        </w:r>
      </w:ins>
    </w:p>
    <w:p w14:paraId="5D1CCED4" w14:textId="77777777" w:rsidR="001910E3" w:rsidRPr="001910E3" w:rsidRDefault="001910E3" w:rsidP="001910E3">
      <w:pPr>
        <w:spacing w:after="0"/>
        <w:rPr>
          <w:ins w:id="171" w:author="Ori Suchy" w:date="2021-04-03T22:18:00Z"/>
          <w:rFonts w:ascii="David" w:hAnsi="David" w:cs="David"/>
          <w:sz w:val="28"/>
          <w:szCs w:val="28"/>
          <w:rtl/>
          <w:rPrChange w:id="172" w:author="Ori Suchy" w:date="2021-04-03T22:20:00Z">
            <w:rPr>
              <w:ins w:id="173" w:author="Ori Suchy" w:date="2021-04-03T22:18:00Z"/>
              <w:rtl/>
            </w:rPr>
          </w:rPrChange>
        </w:rPr>
        <w:pPrChange w:id="174" w:author="Ori Suchy" w:date="2021-04-03T22:20:00Z">
          <w:pPr>
            <w:pStyle w:val="a7"/>
            <w:numPr>
              <w:ilvl w:val="1"/>
              <w:numId w:val="8"/>
            </w:numPr>
            <w:spacing w:after="0"/>
            <w:ind w:left="1093" w:hanging="384"/>
          </w:pPr>
        </w:pPrChange>
      </w:pPr>
    </w:p>
    <w:p w14:paraId="102228B9" w14:textId="66CC71C1" w:rsidR="001910E3" w:rsidRPr="001910E3" w:rsidDel="001910E3" w:rsidRDefault="001910E3" w:rsidP="001910E3">
      <w:pPr>
        <w:pStyle w:val="a7"/>
        <w:numPr>
          <w:ilvl w:val="0"/>
          <w:numId w:val="8"/>
        </w:numPr>
        <w:spacing w:after="0"/>
        <w:rPr>
          <w:del w:id="175" w:author="Ori Suchy" w:date="2021-04-03T22:20:00Z"/>
          <w:rFonts w:ascii="David" w:hAnsi="David" w:cs="David"/>
          <w:b/>
          <w:bCs/>
          <w:sz w:val="28"/>
          <w:szCs w:val="28"/>
          <w:u w:val="single"/>
          <w:rtl/>
          <w:rPrChange w:id="176" w:author="Ori Suchy" w:date="2021-04-03T22:20:00Z">
            <w:rPr>
              <w:del w:id="177" w:author="Ori Suchy" w:date="2021-04-03T22:20:00Z"/>
              <w:rtl/>
            </w:rPr>
          </w:rPrChange>
        </w:rPr>
        <w:pPrChange w:id="178" w:author="Ori Suchy" w:date="2021-04-03T22:20:00Z">
          <w:pPr>
            <w:spacing w:after="0"/>
          </w:pPr>
        </w:pPrChange>
      </w:pPr>
      <w:ins w:id="179" w:author="Ori Suchy" w:date="2021-04-03T22:18:00Z">
        <w:r>
          <w:rPr>
            <w:rFonts w:ascii="David" w:hAnsi="David" w:cs="David" w:hint="cs"/>
            <w:sz w:val="28"/>
            <w:szCs w:val="28"/>
            <w:rtl/>
          </w:rPr>
          <w:t xml:space="preserve"> </w:t>
        </w:r>
      </w:ins>
    </w:p>
    <w:p w14:paraId="2D3A8275" w14:textId="470ED6D4" w:rsidR="006423F1" w:rsidRPr="001910E3" w:rsidDel="005468DA" w:rsidRDefault="006423F1" w:rsidP="001910E3">
      <w:pPr>
        <w:pStyle w:val="a7"/>
        <w:numPr>
          <w:ilvl w:val="0"/>
          <w:numId w:val="8"/>
        </w:numPr>
        <w:spacing w:after="0"/>
        <w:rPr>
          <w:del w:id="180" w:author="Ori Suchy" w:date="2021-04-03T20:24:00Z"/>
          <w:rFonts w:ascii="David" w:hAnsi="David" w:cs="David"/>
          <w:b/>
          <w:bCs/>
          <w:sz w:val="28"/>
          <w:szCs w:val="28"/>
          <w:u w:val="single"/>
          <w:rPrChange w:id="181" w:author="Ori Suchy" w:date="2021-04-03T22:20:00Z">
            <w:rPr>
              <w:del w:id="182" w:author="Ori Suchy" w:date="2021-04-03T20:24:00Z"/>
              <w:rFonts w:ascii="David" w:hAnsi="David" w:cs="David"/>
              <w:sz w:val="28"/>
              <w:szCs w:val="28"/>
            </w:rPr>
          </w:rPrChange>
        </w:rPr>
        <w:pPrChange w:id="183" w:author="Ori Suchy" w:date="2021-04-03T22:20:00Z">
          <w:pPr>
            <w:pStyle w:val="a7"/>
            <w:numPr>
              <w:ilvl w:val="1"/>
              <w:numId w:val="2"/>
            </w:numPr>
            <w:spacing w:after="0"/>
            <w:ind w:left="1280" w:hanging="567"/>
          </w:pPr>
        </w:pPrChange>
      </w:pPr>
      <w:del w:id="184" w:author="Ori Suchy" w:date="2021-04-03T20:24:00Z">
        <w:r w:rsidRPr="001910E3" w:rsidDel="005468DA">
          <w:rPr>
            <w:rFonts w:ascii="David" w:hAnsi="David" w:cs="David" w:hint="cs"/>
            <w:b/>
            <w:bCs/>
            <w:sz w:val="28"/>
            <w:szCs w:val="28"/>
            <w:u w:val="single"/>
            <w:rtl/>
            <w:rPrChange w:id="185" w:author="Ori Suchy" w:date="2021-04-03T22:20:00Z">
              <w:rPr>
                <w:rFonts w:ascii="David" w:hAnsi="David" w:cs="David" w:hint="cs"/>
                <w:sz w:val="28"/>
                <w:szCs w:val="28"/>
                <w:rtl/>
              </w:rPr>
            </w:rPrChange>
          </w:rPr>
          <w:delText>1.</w:delText>
        </w:r>
        <w:r w:rsidR="00EE09C1" w:rsidRPr="001910E3" w:rsidDel="005468DA">
          <w:rPr>
            <w:rFonts w:ascii="David" w:hAnsi="David" w:cs="David" w:hint="cs"/>
            <w:b/>
            <w:bCs/>
            <w:sz w:val="28"/>
            <w:szCs w:val="28"/>
            <w:u w:val="single"/>
            <w:rtl/>
            <w:rPrChange w:id="186" w:author="Ori Suchy" w:date="2021-04-03T22:20:00Z">
              <w:rPr>
                <w:rFonts w:ascii="David" w:hAnsi="David" w:cs="David" w:hint="cs"/>
                <w:sz w:val="28"/>
                <w:szCs w:val="28"/>
                <w:rtl/>
              </w:rPr>
            </w:rPrChange>
          </w:rPr>
          <w:delText>הו</w:delText>
        </w:r>
      </w:del>
      <w:del w:id="187" w:author="Ori Suchy" w:date="2021-04-03T22:20:00Z">
        <w:r w:rsidR="00EE09C1" w:rsidRPr="001910E3" w:rsidDel="001910E3">
          <w:rPr>
            <w:rFonts w:ascii="David" w:hAnsi="David" w:cs="David" w:hint="cs"/>
            <w:b/>
            <w:bCs/>
            <w:sz w:val="28"/>
            <w:szCs w:val="28"/>
            <w:u w:val="single"/>
            <w:rtl/>
            <w:rPrChange w:id="188" w:author="Ori Suchy" w:date="2021-04-03T22:20:00Z">
              <w:rPr>
                <w:rFonts w:ascii="David" w:hAnsi="David" w:cs="David" w:hint="cs"/>
                <w:sz w:val="28"/>
                <w:szCs w:val="28"/>
                <w:rtl/>
              </w:rPr>
            </w:rPrChange>
          </w:rPr>
          <w:delText>ספנו אובייקט בצורה של מסור שזז באופן עצמאי על המסך וברגע שהחללית נוגעת בו קורים שני דברים:</w:delText>
        </w:r>
      </w:del>
    </w:p>
    <w:p w14:paraId="2863BB7D" w14:textId="1F54542A" w:rsidR="00EE09C1" w:rsidRPr="001910E3" w:rsidDel="005468DA" w:rsidRDefault="00EE09C1" w:rsidP="001910E3">
      <w:pPr>
        <w:pStyle w:val="a7"/>
        <w:numPr>
          <w:ilvl w:val="0"/>
          <w:numId w:val="8"/>
        </w:numPr>
        <w:spacing w:after="0"/>
        <w:rPr>
          <w:del w:id="189" w:author="Ori Suchy" w:date="2021-04-03T20:24:00Z"/>
          <w:rFonts w:ascii="David" w:hAnsi="David" w:cs="David"/>
          <w:b/>
          <w:bCs/>
          <w:sz w:val="28"/>
          <w:szCs w:val="28"/>
          <w:u w:val="single"/>
          <w:rPrChange w:id="190" w:author="Ori Suchy" w:date="2021-04-03T22:20:00Z">
            <w:rPr>
              <w:del w:id="191" w:author="Ori Suchy" w:date="2021-04-03T20:24:00Z"/>
              <w:rFonts w:ascii="David" w:hAnsi="David" w:cs="David"/>
              <w:sz w:val="28"/>
              <w:szCs w:val="28"/>
            </w:rPr>
          </w:rPrChange>
        </w:rPr>
        <w:pPrChange w:id="192" w:author="Ori Suchy" w:date="2021-04-03T22:20:00Z">
          <w:pPr>
            <w:pStyle w:val="a7"/>
            <w:numPr>
              <w:ilvl w:val="1"/>
              <w:numId w:val="2"/>
            </w:numPr>
            <w:spacing w:after="0"/>
            <w:ind w:left="1280" w:hanging="567"/>
          </w:pPr>
        </w:pPrChange>
      </w:pPr>
      <w:del w:id="193" w:author="Ori Suchy" w:date="2021-04-03T20:24:00Z">
        <w:r w:rsidRPr="001910E3" w:rsidDel="005468DA">
          <w:rPr>
            <w:rFonts w:ascii="David" w:hAnsi="David" w:cs="David"/>
            <w:b/>
            <w:bCs/>
            <w:sz w:val="28"/>
            <w:szCs w:val="28"/>
            <w:u w:val="single"/>
            <w:rtl/>
            <w:rPrChange w:id="194" w:author="Ori Suchy" w:date="2021-04-03T22:20:00Z">
              <w:rPr>
                <w:rtl/>
              </w:rPr>
            </w:rPrChange>
          </w:rPr>
          <w:tab/>
        </w:r>
        <w:r w:rsidRPr="001910E3" w:rsidDel="005468DA">
          <w:rPr>
            <w:rFonts w:ascii="David" w:hAnsi="David" w:cs="David" w:hint="cs"/>
            <w:b/>
            <w:bCs/>
            <w:sz w:val="28"/>
            <w:szCs w:val="28"/>
            <w:u w:val="single"/>
            <w:rtl/>
            <w:rPrChange w:id="195" w:author="Ori Suchy" w:date="2021-04-03T22:20:00Z">
              <w:rPr>
                <w:rFonts w:hint="cs"/>
                <w:rtl/>
              </w:rPr>
            </w:rPrChange>
          </w:rPr>
          <w:delText xml:space="preserve">* </w:delText>
        </w:r>
      </w:del>
      <w:del w:id="196" w:author="Ori Suchy" w:date="2021-04-03T22:20:00Z">
        <w:r w:rsidRPr="001910E3" w:rsidDel="001910E3">
          <w:rPr>
            <w:rFonts w:ascii="David" w:hAnsi="David" w:cs="David" w:hint="cs"/>
            <w:b/>
            <w:bCs/>
            <w:sz w:val="28"/>
            <w:szCs w:val="28"/>
            <w:u w:val="single"/>
            <w:rtl/>
            <w:rPrChange w:id="197" w:author="Ori Suchy" w:date="2021-04-03T22:20:00Z">
              <w:rPr>
                <w:rFonts w:hint="cs"/>
                <w:rtl/>
              </w:rPr>
            </w:rPrChange>
          </w:rPr>
          <w:delText xml:space="preserve">יורד ניקוד לשחקן </w:delText>
        </w:r>
      </w:del>
    </w:p>
    <w:p w14:paraId="79EC8E98" w14:textId="4E1C2881" w:rsidR="00EE09C1" w:rsidRPr="001910E3" w:rsidDel="00064736" w:rsidRDefault="00EE09C1" w:rsidP="001910E3">
      <w:pPr>
        <w:pStyle w:val="a7"/>
        <w:numPr>
          <w:ilvl w:val="0"/>
          <w:numId w:val="8"/>
        </w:numPr>
        <w:spacing w:after="0"/>
        <w:rPr>
          <w:del w:id="198" w:author="Ori Suchy" w:date="2021-04-03T20:31:00Z"/>
          <w:rFonts w:ascii="David" w:hAnsi="David" w:cs="David"/>
          <w:b/>
          <w:bCs/>
          <w:sz w:val="28"/>
          <w:szCs w:val="28"/>
          <w:u w:val="single"/>
          <w:rtl/>
          <w:rPrChange w:id="199" w:author="Ori Suchy" w:date="2021-04-03T22:20:00Z">
            <w:rPr>
              <w:del w:id="200" w:author="Ori Suchy" w:date="2021-04-03T20:31:00Z"/>
              <w:rtl/>
            </w:rPr>
          </w:rPrChange>
        </w:rPr>
        <w:pPrChange w:id="201" w:author="Ori Suchy" w:date="2021-04-03T22:20:00Z">
          <w:pPr>
            <w:spacing w:after="0"/>
          </w:pPr>
        </w:pPrChange>
      </w:pPr>
      <w:del w:id="202" w:author="Ori Suchy" w:date="2021-04-03T20:24:00Z">
        <w:r w:rsidRPr="001910E3" w:rsidDel="005468DA">
          <w:rPr>
            <w:rFonts w:ascii="David" w:hAnsi="David" w:cs="David"/>
            <w:b/>
            <w:bCs/>
            <w:sz w:val="28"/>
            <w:szCs w:val="28"/>
            <w:u w:val="single"/>
            <w:rtl/>
            <w:rPrChange w:id="203" w:author="Ori Suchy" w:date="2021-04-03T22:20:00Z">
              <w:rPr>
                <w:rtl/>
              </w:rPr>
            </w:rPrChange>
          </w:rPr>
          <w:tab/>
        </w:r>
        <w:r w:rsidRPr="001910E3" w:rsidDel="005468DA">
          <w:rPr>
            <w:rFonts w:ascii="David" w:hAnsi="David" w:cs="David" w:hint="cs"/>
            <w:b/>
            <w:bCs/>
            <w:sz w:val="28"/>
            <w:szCs w:val="28"/>
            <w:u w:val="single"/>
            <w:rtl/>
            <w:rPrChange w:id="204" w:author="Ori Suchy" w:date="2021-04-03T22:20:00Z">
              <w:rPr>
                <w:rFonts w:hint="cs"/>
                <w:rtl/>
              </w:rPr>
            </w:rPrChange>
          </w:rPr>
          <w:delText xml:space="preserve">* </w:delText>
        </w:r>
      </w:del>
      <w:del w:id="205" w:author="Ori Suchy" w:date="2021-04-03T22:20:00Z">
        <w:r w:rsidRPr="001910E3" w:rsidDel="001910E3">
          <w:rPr>
            <w:rFonts w:ascii="David" w:hAnsi="David" w:cs="David" w:hint="cs"/>
            <w:b/>
            <w:bCs/>
            <w:sz w:val="28"/>
            <w:szCs w:val="28"/>
            <w:u w:val="single"/>
            <w:rtl/>
            <w:rPrChange w:id="206" w:author="Ori Suchy" w:date="2021-04-03T22:20:00Z">
              <w:rPr>
                <w:rFonts w:hint="cs"/>
                <w:rtl/>
              </w:rPr>
            </w:rPrChange>
          </w:rPr>
          <w:delText>למשך -10 שניות תנועת השחקן משתנה לתנועת "מראה", כלומר כאשר השחקן ילחץ</w:delText>
        </w:r>
      </w:del>
    </w:p>
    <w:p w14:paraId="464AADD2" w14:textId="358EAF27" w:rsidR="00EE09C1" w:rsidRPr="001910E3" w:rsidDel="001910E3" w:rsidRDefault="00EE09C1" w:rsidP="001910E3">
      <w:pPr>
        <w:pStyle w:val="a7"/>
        <w:numPr>
          <w:ilvl w:val="0"/>
          <w:numId w:val="8"/>
        </w:numPr>
        <w:spacing w:after="0"/>
        <w:rPr>
          <w:del w:id="207" w:author="Ori Suchy" w:date="2021-04-03T22:20:00Z"/>
          <w:rFonts w:ascii="David" w:hAnsi="David" w:cs="David"/>
          <w:b/>
          <w:bCs/>
          <w:sz w:val="28"/>
          <w:szCs w:val="28"/>
          <w:u w:val="single"/>
          <w:rtl/>
          <w:rPrChange w:id="208" w:author="Ori Suchy" w:date="2021-04-03T22:20:00Z">
            <w:rPr>
              <w:del w:id="209" w:author="Ori Suchy" w:date="2021-04-03T22:20:00Z"/>
              <w:rtl/>
            </w:rPr>
          </w:rPrChange>
        </w:rPr>
        <w:pPrChange w:id="210" w:author="Ori Suchy" w:date="2021-04-03T22:20:00Z">
          <w:pPr>
            <w:spacing w:after="0"/>
          </w:pPr>
        </w:pPrChange>
      </w:pPr>
      <w:del w:id="211" w:author="Ori Suchy" w:date="2021-04-03T20:31:00Z">
        <w:r w:rsidRPr="001910E3" w:rsidDel="00064736">
          <w:rPr>
            <w:rFonts w:ascii="David" w:hAnsi="David" w:cs="David"/>
            <w:b/>
            <w:bCs/>
            <w:sz w:val="28"/>
            <w:szCs w:val="28"/>
            <w:u w:val="single"/>
            <w:rtl/>
            <w:rPrChange w:id="212" w:author="Ori Suchy" w:date="2021-04-03T22:20:00Z">
              <w:rPr>
                <w:rtl/>
              </w:rPr>
            </w:rPrChange>
          </w:rPr>
          <w:tab/>
        </w:r>
      </w:del>
      <w:del w:id="213" w:author="Ori Suchy" w:date="2021-04-03T22:20:00Z">
        <w:r w:rsidRPr="001910E3" w:rsidDel="001910E3">
          <w:rPr>
            <w:rFonts w:ascii="David" w:hAnsi="David" w:cs="David" w:hint="cs"/>
            <w:b/>
            <w:bCs/>
            <w:sz w:val="28"/>
            <w:szCs w:val="28"/>
            <w:u w:val="single"/>
            <w:rtl/>
            <w:rPrChange w:id="214" w:author="Ori Suchy" w:date="2021-04-03T22:20:00Z">
              <w:rPr>
                <w:rFonts w:hint="cs"/>
                <w:rtl/>
              </w:rPr>
            </w:rPrChange>
          </w:rPr>
          <w:delText>שמאלה הוא יזוז ימינה, למעלה יהיה למטה וכו'.</w:delText>
        </w:r>
      </w:del>
    </w:p>
    <w:p w14:paraId="7D846B89" w14:textId="67ED1813" w:rsidR="00EE09C1" w:rsidRPr="001910E3" w:rsidDel="001910E3" w:rsidRDefault="00EE09C1" w:rsidP="001910E3">
      <w:pPr>
        <w:pStyle w:val="a7"/>
        <w:numPr>
          <w:ilvl w:val="0"/>
          <w:numId w:val="8"/>
        </w:numPr>
        <w:spacing w:after="0"/>
        <w:rPr>
          <w:del w:id="215" w:author="Ori Suchy" w:date="2021-04-03T22:20:00Z"/>
          <w:rFonts w:ascii="David" w:hAnsi="David" w:cs="David"/>
          <w:b/>
          <w:bCs/>
          <w:sz w:val="28"/>
          <w:szCs w:val="28"/>
          <w:u w:val="single"/>
          <w:rtl/>
          <w:rPrChange w:id="216" w:author="Ori Suchy" w:date="2021-04-03T22:20:00Z">
            <w:rPr>
              <w:del w:id="217" w:author="Ori Suchy" w:date="2021-04-03T22:20:00Z"/>
              <w:rFonts w:ascii="David" w:hAnsi="David" w:cs="David"/>
              <w:sz w:val="28"/>
              <w:szCs w:val="28"/>
              <w:rtl/>
            </w:rPr>
          </w:rPrChange>
        </w:rPr>
        <w:pPrChange w:id="218" w:author="Ori Suchy" w:date="2021-04-03T22:20:00Z">
          <w:pPr>
            <w:spacing w:after="0"/>
          </w:pPr>
        </w:pPrChange>
      </w:pPr>
      <w:del w:id="219" w:author="Ori Suchy" w:date="2021-04-03T20:32:00Z">
        <w:r w:rsidRPr="001910E3" w:rsidDel="00064736">
          <w:rPr>
            <w:rFonts w:ascii="David" w:hAnsi="David" w:cs="David" w:hint="cs"/>
            <w:b/>
            <w:bCs/>
            <w:sz w:val="28"/>
            <w:szCs w:val="28"/>
            <w:u w:val="single"/>
            <w:rtl/>
            <w:rPrChange w:id="220" w:author="Ori Suchy" w:date="2021-04-03T22:20:00Z">
              <w:rPr>
                <w:rFonts w:ascii="David" w:hAnsi="David" w:cs="David" w:hint="cs"/>
                <w:sz w:val="28"/>
                <w:szCs w:val="28"/>
                <w:rtl/>
              </w:rPr>
            </w:rPrChange>
          </w:rPr>
          <w:delText xml:space="preserve">2. </w:delText>
        </w:r>
      </w:del>
      <w:del w:id="221" w:author="Ori Suchy" w:date="2021-04-03T22:20:00Z">
        <w:r w:rsidRPr="001910E3" w:rsidDel="001910E3">
          <w:rPr>
            <w:rFonts w:ascii="David" w:hAnsi="David" w:cs="David" w:hint="cs"/>
            <w:b/>
            <w:bCs/>
            <w:sz w:val="28"/>
            <w:szCs w:val="28"/>
            <w:u w:val="single"/>
            <w:rtl/>
            <w:rPrChange w:id="222" w:author="Ori Suchy" w:date="2021-04-03T22:20:00Z">
              <w:rPr>
                <w:rFonts w:ascii="David" w:hAnsi="David" w:cs="David" w:hint="cs"/>
                <w:sz w:val="28"/>
                <w:szCs w:val="28"/>
                <w:rtl/>
              </w:rPr>
            </w:rPrChange>
          </w:rPr>
          <w:delText xml:space="preserve">הוספנו אובייקט מסוג </w:delText>
        </w:r>
        <w:r w:rsidRPr="001910E3" w:rsidDel="001910E3">
          <w:rPr>
            <w:rFonts w:ascii="David" w:hAnsi="David" w:cs="David" w:hint="cs"/>
            <w:b/>
            <w:bCs/>
            <w:sz w:val="28"/>
            <w:szCs w:val="28"/>
            <w:u w:val="single"/>
            <w:rPrChange w:id="223" w:author="Ori Suchy" w:date="2021-04-03T22:20:00Z">
              <w:rPr>
                <w:rFonts w:ascii="David" w:hAnsi="David" w:cs="David" w:hint="cs"/>
                <w:sz w:val="28"/>
                <w:szCs w:val="28"/>
              </w:rPr>
            </w:rPrChange>
          </w:rPr>
          <w:delText>P</w:delText>
        </w:r>
      </w:del>
      <w:del w:id="224" w:author="Ori Suchy" w:date="2021-04-03T20:31:00Z">
        <w:r w:rsidRPr="001910E3" w:rsidDel="00064736">
          <w:rPr>
            <w:rFonts w:ascii="David" w:hAnsi="David" w:cs="David"/>
            <w:b/>
            <w:bCs/>
            <w:sz w:val="28"/>
            <w:szCs w:val="28"/>
            <w:u w:val="single"/>
            <w:rPrChange w:id="225" w:author="Ori Suchy" w:date="2021-04-03T22:20:00Z">
              <w:rPr>
                <w:rFonts w:ascii="David" w:hAnsi="David" w:cs="David"/>
                <w:sz w:val="28"/>
                <w:szCs w:val="28"/>
              </w:rPr>
            </w:rPrChange>
          </w:rPr>
          <w:delText>ICKUP</w:delText>
        </w:r>
      </w:del>
      <w:del w:id="226" w:author="Ori Suchy" w:date="2021-04-03T22:20:00Z">
        <w:r w:rsidRPr="001910E3" w:rsidDel="001910E3">
          <w:rPr>
            <w:rFonts w:ascii="David" w:hAnsi="David" w:cs="David" w:hint="cs"/>
            <w:b/>
            <w:bCs/>
            <w:sz w:val="28"/>
            <w:szCs w:val="28"/>
            <w:u w:val="single"/>
            <w:rtl/>
            <w:rPrChange w:id="227" w:author="Ori Suchy" w:date="2021-04-03T22:20:00Z">
              <w:rPr>
                <w:rFonts w:ascii="David" w:hAnsi="David" w:cs="David" w:hint="cs"/>
                <w:sz w:val="28"/>
                <w:szCs w:val="28"/>
                <w:rtl/>
              </w:rPr>
            </w:rPrChange>
          </w:rPr>
          <w:delText xml:space="preserve"> (שונה מה-</w:delText>
        </w:r>
      </w:del>
      <w:del w:id="228" w:author="Ori Suchy" w:date="2021-04-03T20:31:00Z">
        <w:r w:rsidRPr="001910E3" w:rsidDel="00064736">
          <w:rPr>
            <w:rFonts w:ascii="David" w:hAnsi="David" w:cs="David" w:hint="cs"/>
            <w:b/>
            <w:bCs/>
            <w:sz w:val="28"/>
            <w:szCs w:val="28"/>
            <w:u w:val="single"/>
            <w:rPrChange w:id="229" w:author="Ori Suchy" w:date="2021-04-03T22:20:00Z">
              <w:rPr>
                <w:rFonts w:ascii="David" w:hAnsi="David" w:cs="David" w:hint="cs"/>
                <w:sz w:val="28"/>
                <w:szCs w:val="28"/>
              </w:rPr>
            </w:rPrChange>
          </w:rPr>
          <w:delText>PICKUPS</w:delText>
        </w:r>
        <w:r w:rsidRPr="001910E3" w:rsidDel="00064736">
          <w:rPr>
            <w:rFonts w:ascii="David" w:hAnsi="David" w:cs="David" w:hint="cs"/>
            <w:b/>
            <w:bCs/>
            <w:sz w:val="28"/>
            <w:szCs w:val="28"/>
            <w:u w:val="single"/>
            <w:rtl/>
            <w:rPrChange w:id="230" w:author="Ori Suchy" w:date="2021-04-03T22:20:00Z">
              <w:rPr>
                <w:rFonts w:ascii="David" w:hAnsi="David" w:cs="David" w:hint="cs"/>
                <w:sz w:val="28"/>
                <w:szCs w:val="28"/>
                <w:rtl/>
              </w:rPr>
            </w:rPrChange>
          </w:rPr>
          <w:delText xml:space="preserve"> </w:delText>
        </w:r>
      </w:del>
      <w:del w:id="231" w:author="Ori Suchy" w:date="2021-04-03T22:20:00Z">
        <w:r w:rsidRPr="001910E3" w:rsidDel="001910E3">
          <w:rPr>
            <w:rFonts w:ascii="David" w:hAnsi="David" w:cs="David" w:hint="cs"/>
            <w:b/>
            <w:bCs/>
            <w:sz w:val="28"/>
            <w:szCs w:val="28"/>
            <w:u w:val="single"/>
            <w:rtl/>
            <w:rPrChange w:id="232" w:author="Ori Suchy" w:date="2021-04-03T22:20:00Z">
              <w:rPr>
                <w:rFonts w:ascii="David" w:hAnsi="David" w:cs="David" w:hint="cs"/>
                <w:sz w:val="28"/>
                <w:szCs w:val="28"/>
                <w:rtl/>
              </w:rPr>
            </w:rPrChange>
          </w:rPr>
          <w:delText xml:space="preserve">הרגילים) שכאשר השחקן לוקח אותו המהירות </w:delText>
        </w:r>
      </w:del>
      <w:del w:id="233" w:author="Ori Suchy" w:date="2021-04-03T20:33:00Z">
        <w:r w:rsidRPr="001910E3" w:rsidDel="00064736">
          <w:rPr>
            <w:rFonts w:ascii="David" w:hAnsi="David" w:cs="David" w:hint="cs"/>
            <w:b/>
            <w:bCs/>
            <w:sz w:val="28"/>
            <w:szCs w:val="28"/>
            <w:u w:val="single"/>
            <w:rtl/>
            <w:rPrChange w:id="234" w:author="Ori Suchy" w:date="2021-04-03T22:20:00Z">
              <w:rPr>
                <w:rFonts w:ascii="David" w:hAnsi="David" w:cs="David" w:hint="cs"/>
                <w:sz w:val="28"/>
                <w:szCs w:val="28"/>
                <w:rtl/>
              </w:rPr>
            </w:rPrChange>
          </w:rPr>
          <w:delText>של השחקן</w:delText>
        </w:r>
      </w:del>
      <w:del w:id="235" w:author="Ori Suchy" w:date="2021-04-03T22:20:00Z">
        <w:r w:rsidRPr="001910E3" w:rsidDel="001910E3">
          <w:rPr>
            <w:rFonts w:ascii="David" w:hAnsi="David" w:cs="David" w:hint="cs"/>
            <w:b/>
            <w:bCs/>
            <w:sz w:val="28"/>
            <w:szCs w:val="28"/>
            <w:u w:val="single"/>
            <w:rtl/>
            <w:rPrChange w:id="236" w:author="Ori Suchy" w:date="2021-04-03T22:20:00Z">
              <w:rPr>
                <w:rFonts w:ascii="David" w:hAnsi="David" w:cs="David" w:hint="cs"/>
                <w:sz w:val="28"/>
                <w:szCs w:val="28"/>
                <w:rtl/>
              </w:rPr>
            </w:rPrChange>
          </w:rPr>
          <w:delText xml:space="preserve"> גדלה למשך 10 שניות.</w:delText>
        </w:r>
      </w:del>
    </w:p>
    <w:p w14:paraId="56351EF8" w14:textId="00629BB8" w:rsidR="00EE09C1" w:rsidRPr="001910E3" w:rsidDel="001910E3" w:rsidRDefault="00EE09C1" w:rsidP="001910E3">
      <w:pPr>
        <w:pStyle w:val="a7"/>
        <w:numPr>
          <w:ilvl w:val="0"/>
          <w:numId w:val="8"/>
        </w:numPr>
        <w:spacing w:after="0"/>
        <w:rPr>
          <w:del w:id="237" w:author="Ori Suchy" w:date="2021-04-03T22:20:00Z"/>
          <w:rFonts w:ascii="David" w:hAnsi="David" w:cs="David"/>
          <w:b/>
          <w:bCs/>
          <w:sz w:val="28"/>
          <w:szCs w:val="28"/>
          <w:u w:val="single"/>
          <w:rtl/>
          <w:rPrChange w:id="238" w:author="Ori Suchy" w:date="2021-04-03T22:20:00Z">
            <w:rPr>
              <w:del w:id="239" w:author="Ori Suchy" w:date="2021-04-03T22:20:00Z"/>
              <w:rFonts w:ascii="David" w:hAnsi="David" w:cs="David"/>
              <w:sz w:val="28"/>
              <w:szCs w:val="28"/>
              <w:rtl/>
            </w:rPr>
          </w:rPrChange>
        </w:rPr>
        <w:pPrChange w:id="240" w:author="Ori Suchy" w:date="2021-04-03T22:20:00Z">
          <w:pPr>
            <w:spacing w:after="0"/>
          </w:pPr>
        </w:pPrChange>
      </w:pPr>
      <w:del w:id="241" w:author="Ori Suchy" w:date="2021-04-03T20:32:00Z">
        <w:r w:rsidRPr="001910E3" w:rsidDel="00064736">
          <w:rPr>
            <w:rFonts w:ascii="David" w:hAnsi="David" w:cs="David" w:hint="cs"/>
            <w:b/>
            <w:bCs/>
            <w:sz w:val="28"/>
            <w:szCs w:val="28"/>
            <w:u w:val="single"/>
            <w:rtl/>
            <w:rPrChange w:id="242" w:author="Ori Suchy" w:date="2021-04-03T22:20:00Z">
              <w:rPr>
                <w:rFonts w:ascii="David" w:hAnsi="David" w:cs="David" w:hint="cs"/>
                <w:sz w:val="28"/>
                <w:szCs w:val="28"/>
                <w:rtl/>
              </w:rPr>
            </w:rPrChange>
          </w:rPr>
          <w:delText xml:space="preserve">3. </w:delText>
        </w:r>
      </w:del>
      <w:del w:id="243" w:author="Ori Suchy" w:date="2021-04-03T22:20:00Z">
        <w:r w:rsidRPr="001910E3" w:rsidDel="001910E3">
          <w:rPr>
            <w:rFonts w:ascii="David" w:hAnsi="David" w:cs="David" w:hint="cs"/>
            <w:b/>
            <w:bCs/>
            <w:sz w:val="28"/>
            <w:szCs w:val="28"/>
            <w:u w:val="single"/>
            <w:rtl/>
            <w:rPrChange w:id="244" w:author="Ori Suchy" w:date="2021-04-03T22:20:00Z">
              <w:rPr>
                <w:rFonts w:ascii="David" w:hAnsi="David" w:cs="David" w:hint="cs"/>
                <w:sz w:val="28"/>
                <w:szCs w:val="28"/>
                <w:rtl/>
              </w:rPr>
            </w:rPrChange>
          </w:rPr>
          <w:delText xml:space="preserve">הוספנו תזוזה של </w:delText>
        </w:r>
      </w:del>
      <w:del w:id="245" w:author="Ori Suchy" w:date="2021-04-03T20:34:00Z">
        <w:r w:rsidRPr="001910E3" w:rsidDel="00064736">
          <w:rPr>
            <w:rFonts w:ascii="David" w:hAnsi="David" w:cs="David" w:hint="cs"/>
            <w:b/>
            <w:bCs/>
            <w:sz w:val="28"/>
            <w:szCs w:val="28"/>
            <w:u w:val="single"/>
            <w:rtl/>
            <w:rPrChange w:id="246" w:author="Ori Suchy" w:date="2021-04-03T22:20:00Z">
              <w:rPr>
                <w:rFonts w:ascii="David" w:hAnsi="David" w:cs="David" w:hint="cs"/>
                <w:sz w:val="28"/>
                <w:szCs w:val="28"/>
                <w:rtl/>
              </w:rPr>
            </w:rPrChange>
          </w:rPr>
          <w:delText xml:space="preserve">הפיקאפים </w:delText>
        </w:r>
      </w:del>
      <w:del w:id="247" w:author="Ori Suchy" w:date="2021-04-03T22:20:00Z">
        <w:r w:rsidRPr="001910E3" w:rsidDel="001910E3">
          <w:rPr>
            <w:rFonts w:ascii="David" w:hAnsi="David" w:cs="David" w:hint="cs"/>
            <w:b/>
            <w:bCs/>
            <w:sz w:val="28"/>
            <w:szCs w:val="28"/>
            <w:u w:val="single"/>
            <w:rtl/>
            <w:rPrChange w:id="248" w:author="Ori Suchy" w:date="2021-04-03T22:20:00Z">
              <w:rPr>
                <w:rFonts w:ascii="David" w:hAnsi="David" w:cs="David" w:hint="cs"/>
                <w:sz w:val="28"/>
                <w:szCs w:val="28"/>
                <w:rtl/>
              </w:rPr>
            </w:rPrChange>
          </w:rPr>
          <w:delText xml:space="preserve">הרגילים למיקומים </w:delText>
        </w:r>
      </w:del>
      <w:del w:id="249" w:author="Ori Suchy" w:date="2021-04-03T20:34:00Z">
        <w:r w:rsidRPr="001910E3" w:rsidDel="00064736">
          <w:rPr>
            <w:rFonts w:ascii="David" w:hAnsi="David" w:cs="David" w:hint="cs"/>
            <w:b/>
            <w:bCs/>
            <w:sz w:val="28"/>
            <w:szCs w:val="28"/>
            <w:u w:val="single"/>
            <w:rtl/>
            <w:rPrChange w:id="250" w:author="Ori Suchy" w:date="2021-04-03T22:20:00Z">
              <w:rPr>
                <w:rFonts w:ascii="David" w:hAnsi="David" w:cs="David" w:hint="cs"/>
                <w:sz w:val="28"/>
                <w:szCs w:val="28"/>
                <w:rtl/>
              </w:rPr>
            </w:rPrChange>
          </w:rPr>
          <w:delText xml:space="preserve">רנדומלים </w:delText>
        </w:r>
      </w:del>
      <w:del w:id="251" w:author="Ori Suchy" w:date="2021-04-03T22:20:00Z">
        <w:r w:rsidRPr="001910E3" w:rsidDel="001910E3">
          <w:rPr>
            <w:rFonts w:ascii="David" w:hAnsi="David" w:cs="David" w:hint="cs"/>
            <w:b/>
            <w:bCs/>
            <w:sz w:val="28"/>
            <w:szCs w:val="28"/>
            <w:u w:val="single"/>
            <w:rtl/>
            <w:rPrChange w:id="252" w:author="Ori Suchy" w:date="2021-04-03T22:20:00Z">
              <w:rPr>
                <w:rFonts w:ascii="David" w:hAnsi="David" w:cs="David" w:hint="cs"/>
                <w:sz w:val="28"/>
                <w:szCs w:val="28"/>
                <w:rtl/>
              </w:rPr>
            </w:rPrChange>
          </w:rPr>
          <w:delText xml:space="preserve">כדי להוסיף תחושה של תנועתיות במשחק </w:delText>
        </w:r>
      </w:del>
    </w:p>
    <w:p w14:paraId="152249E1" w14:textId="5CCD6D12" w:rsidR="00EE09C1" w:rsidRPr="001910E3" w:rsidDel="001910E3" w:rsidRDefault="00EE09C1" w:rsidP="001910E3">
      <w:pPr>
        <w:pStyle w:val="a7"/>
        <w:numPr>
          <w:ilvl w:val="0"/>
          <w:numId w:val="8"/>
        </w:numPr>
        <w:spacing w:after="0"/>
        <w:rPr>
          <w:del w:id="253" w:author="Ori Suchy" w:date="2021-04-03T22:20:00Z"/>
          <w:rFonts w:ascii="David" w:hAnsi="David" w:cs="David"/>
          <w:b/>
          <w:bCs/>
          <w:sz w:val="28"/>
          <w:szCs w:val="28"/>
          <w:u w:val="single"/>
          <w:rtl/>
          <w:rPrChange w:id="254" w:author="Ori Suchy" w:date="2021-04-03T22:20:00Z">
            <w:rPr>
              <w:del w:id="255" w:author="Ori Suchy" w:date="2021-04-03T22:20:00Z"/>
              <w:rFonts w:ascii="David" w:hAnsi="David" w:cs="David"/>
              <w:sz w:val="28"/>
              <w:szCs w:val="28"/>
              <w:rtl/>
            </w:rPr>
          </w:rPrChange>
        </w:rPr>
        <w:pPrChange w:id="256" w:author="Ori Suchy" w:date="2021-04-03T22:20:00Z">
          <w:pPr>
            <w:spacing w:after="0"/>
          </w:pPr>
        </w:pPrChange>
      </w:pPr>
      <w:del w:id="257" w:author="Ori Suchy" w:date="2021-04-03T20:34:00Z">
        <w:r w:rsidRPr="001910E3" w:rsidDel="00064736">
          <w:rPr>
            <w:rFonts w:ascii="David" w:hAnsi="David" w:cs="David" w:hint="cs"/>
            <w:b/>
            <w:bCs/>
            <w:sz w:val="28"/>
            <w:szCs w:val="28"/>
            <w:u w:val="single"/>
            <w:rtl/>
            <w:rPrChange w:id="258" w:author="Ori Suchy" w:date="2021-04-03T22:20:00Z">
              <w:rPr>
                <w:rFonts w:ascii="David" w:hAnsi="David" w:cs="David" w:hint="cs"/>
                <w:sz w:val="28"/>
                <w:szCs w:val="28"/>
                <w:rtl/>
              </w:rPr>
            </w:rPrChange>
          </w:rPr>
          <w:delText xml:space="preserve">4. </w:delText>
        </w:r>
      </w:del>
      <w:del w:id="259" w:author="Ori Suchy" w:date="2021-04-03T22:20:00Z">
        <w:r w:rsidRPr="001910E3" w:rsidDel="001910E3">
          <w:rPr>
            <w:rFonts w:ascii="David" w:hAnsi="David" w:cs="David" w:hint="cs"/>
            <w:b/>
            <w:bCs/>
            <w:sz w:val="28"/>
            <w:szCs w:val="28"/>
            <w:u w:val="single"/>
            <w:rtl/>
            <w:rPrChange w:id="260" w:author="Ori Suchy" w:date="2021-04-03T22:20:00Z">
              <w:rPr>
                <w:rFonts w:ascii="David" w:hAnsi="David" w:cs="David" w:hint="cs"/>
                <w:sz w:val="28"/>
                <w:szCs w:val="28"/>
                <w:rtl/>
              </w:rPr>
            </w:rPrChange>
          </w:rPr>
          <w:delText xml:space="preserve">שינינו את הרקע לרקע של זירה עגולה, </w:delText>
        </w:r>
        <w:r w:rsidRPr="001910E3" w:rsidDel="001910E3">
          <w:rPr>
            <w:rFonts w:ascii="David" w:hAnsi="David" w:cs="David" w:hint="cs"/>
            <w:b/>
            <w:bCs/>
            <w:sz w:val="28"/>
            <w:szCs w:val="28"/>
            <w:highlight w:val="yellow"/>
            <w:u w:val="single"/>
            <w:rtl/>
            <w:rPrChange w:id="261" w:author="Ori Suchy" w:date="2021-04-03T22:20:00Z">
              <w:rPr>
                <w:rFonts w:ascii="David" w:hAnsi="David" w:cs="David" w:hint="cs"/>
                <w:sz w:val="28"/>
                <w:szCs w:val="28"/>
                <w:rtl/>
              </w:rPr>
            </w:rPrChange>
          </w:rPr>
          <w:delText>מה שיעזור בהמשך למשחקיות כאשר נוסיף עוד שחקן.</w:delText>
        </w:r>
      </w:del>
    </w:p>
    <w:p w14:paraId="171DDDCE" w14:textId="466F3525" w:rsidR="00EE09C1" w:rsidRPr="001910E3" w:rsidDel="001910E3" w:rsidRDefault="00EE09C1" w:rsidP="001910E3">
      <w:pPr>
        <w:pStyle w:val="a7"/>
        <w:numPr>
          <w:ilvl w:val="0"/>
          <w:numId w:val="8"/>
        </w:numPr>
        <w:spacing w:after="0"/>
        <w:rPr>
          <w:del w:id="262" w:author="Ori Suchy" w:date="2021-04-03T22:20:00Z"/>
          <w:rFonts w:ascii="David" w:hAnsi="David" w:cs="David"/>
          <w:b/>
          <w:bCs/>
          <w:sz w:val="28"/>
          <w:szCs w:val="28"/>
          <w:u w:val="single"/>
          <w:rtl/>
          <w:rPrChange w:id="263" w:author="Ori Suchy" w:date="2021-04-03T22:20:00Z">
            <w:rPr>
              <w:del w:id="264" w:author="Ori Suchy" w:date="2021-04-03T22:20:00Z"/>
              <w:rFonts w:ascii="David" w:hAnsi="David" w:cs="David"/>
              <w:sz w:val="28"/>
              <w:szCs w:val="28"/>
              <w:rtl/>
            </w:rPr>
          </w:rPrChange>
        </w:rPr>
        <w:pPrChange w:id="265" w:author="Ori Suchy" w:date="2021-04-03T22:20:00Z">
          <w:pPr>
            <w:spacing w:after="0"/>
          </w:pPr>
        </w:pPrChange>
      </w:pPr>
      <w:del w:id="266" w:author="Ori Suchy" w:date="2021-04-03T20:35:00Z">
        <w:r w:rsidRPr="001910E3" w:rsidDel="00064736">
          <w:rPr>
            <w:rFonts w:ascii="David" w:hAnsi="David" w:cs="David" w:hint="cs"/>
            <w:b/>
            <w:bCs/>
            <w:sz w:val="28"/>
            <w:szCs w:val="28"/>
            <w:u w:val="single"/>
            <w:rtl/>
            <w:rPrChange w:id="267" w:author="Ori Suchy" w:date="2021-04-03T22:20:00Z">
              <w:rPr>
                <w:rFonts w:ascii="David" w:hAnsi="David" w:cs="David" w:hint="cs"/>
                <w:sz w:val="28"/>
                <w:szCs w:val="28"/>
                <w:rtl/>
              </w:rPr>
            </w:rPrChange>
          </w:rPr>
          <w:delText>5.</w:delText>
        </w:r>
      </w:del>
      <w:del w:id="268" w:author="Ori Suchy" w:date="2021-04-03T22:20:00Z">
        <w:r w:rsidRPr="001910E3" w:rsidDel="001910E3">
          <w:rPr>
            <w:rFonts w:ascii="David" w:hAnsi="David" w:cs="David" w:hint="cs"/>
            <w:b/>
            <w:bCs/>
            <w:sz w:val="28"/>
            <w:szCs w:val="28"/>
            <w:u w:val="single"/>
            <w:rtl/>
            <w:rPrChange w:id="269" w:author="Ori Suchy" w:date="2021-04-03T22:20:00Z">
              <w:rPr>
                <w:rFonts w:ascii="David" w:hAnsi="David" w:cs="David" w:hint="cs"/>
                <w:sz w:val="28"/>
                <w:szCs w:val="28"/>
                <w:rtl/>
              </w:rPr>
            </w:rPrChange>
          </w:rPr>
          <w:delText xml:space="preserve">הוספנו שחקן שני, על מנת </w:delText>
        </w:r>
      </w:del>
      <w:del w:id="270" w:author="Ori Suchy" w:date="2021-04-03T20:35:00Z">
        <w:r w:rsidRPr="001910E3" w:rsidDel="00064736">
          <w:rPr>
            <w:rFonts w:ascii="David" w:hAnsi="David" w:cs="David" w:hint="cs"/>
            <w:b/>
            <w:bCs/>
            <w:sz w:val="28"/>
            <w:szCs w:val="28"/>
            <w:u w:val="single"/>
            <w:rtl/>
            <w:rPrChange w:id="271" w:author="Ori Suchy" w:date="2021-04-03T22:20:00Z">
              <w:rPr>
                <w:rFonts w:ascii="David" w:hAnsi="David" w:cs="David" w:hint="cs"/>
                <w:sz w:val="28"/>
                <w:szCs w:val="28"/>
                <w:rtl/>
              </w:rPr>
            </w:rPrChange>
          </w:rPr>
          <w:delText xml:space="preserve">שוב </w:delText>
        </w:r>
      </w:del>
      <w:del w:id="272" w:author="Ori Suchy" w:date="2021-04-03T22:20:00Z">
        <w:r w:rsidRPr="001910E3" w:rsidDel="001910E3">
          <w:rPr>
            <w:rFonts w:ascii="David" w:hAnsi="David" w:cs="David" w:hint="cs"/>
            <w:b/>
            <w:bCs/>
            <w:sz w:val="28"/>
            <w:szCs w:val="28"/>
            <w:u w:val="single"/>
            <w:rtl/>
            <w:rPrChange w:id="273" w:author="Ori Suchy" w:date="2021-04-03T22:20:00Z">
              <w:rPr>
                <w:rFonts w:ascii="David" w:hAnsi="David" w:cs="David" w:hint="cs"/>
                <w:sz w:val="28"/>
                <w:szCs w:val="28"/>
                <w:rtl/>
              </w:rPr>
            </w:rPrChange>
          </w:rPr>
          <w:delText xml:space="preserve">להגדיל את </w:delText>
        </w:r>
      </w:del>
      <w:del w:id="274" w:author="Ori Suchy" w:date="2021-04-03T20:35:00Z">
        <w:r w:rsidRPr="001910E3" w:rsidDel="00064736">
          <w:rPr>
            <w:rFonts w:ascii="David" w:hAnsi="David" w:cs="David" w:hint="cs"/>
            <w:b/>
            <w:bCs/>
            <w:sz w:val="28"/>
            <w:szCs w:val="28"/>
            <w:u w:val="single"/>
            <w:rtl/>
            <w:rPrChange w:id="275" w:author="Ori Suchy" w:date="2021-04-03T22:20:00Z">
              <w:rPr>
                <w:rFonts w:ascii="David" w:hAnsi="David" w:cs="David" w:hint="cs"/>
                <w:sz w:val="28"/>
                <w:szCs w:val="28"/>
                <w:rtl/>
              </w:rPr>
            </w:rPrChange>
          </w:rPr>
          <w:delText>האינטרקציה</w:delText>
        </w:r>
      </w:del>
      <w:del w:id="276" w:author="Ori Suchy" w:date="2021-04-03T22:20:00Z">
        <w:r w:rsidRPr="001910E3" w:rsidDel="001910E3">
          <w:rPr>
            <w:rFonts w:ascii="David" w:hAnsi="David" w:cs="David" w:hint="cs"/>
            <w:b/>
            <w:bCs/>
            <w:sz w:val="28"/>
            <w:szCs w:val="28"/>
            <w:u w:val="single"/>
            <w:rtl/>
            <w:rPrChange w:id="277" w:author="Ori Suchy" w:date="2021-04-03T22:20:00Z">
              <w:rPr>
                <w:rFonts w:ascii="David" w:hAnsi="David" w:cs="David" w:hint="cs"/>
                <w:sz w:val="28"/>
                <w:szCs w:val="28"/>
                <w:rtl/>
              </w:rPr>
            </w:rPrChange>
          </w:rPr>
          <w:delText xml:space="preserve"> עם המשחק וכדי באמת להגיע למטרות שרשמנו בחלק הראשון.</w:delText>
        </w:r>
      </w:del>
    </w:p>
    <w:p w14:paraId="1B35F3CE" w14:textId="0F6608A6" w:rsidR="00EE09C1" w:rsidRPr="001910E3" w:rsidDel="001910E3" w:rsidRDefault="00EE09C1" w:rsidP="001910E3">
      <w:pPr>
        <w:pStyle w:val="a7"/>
        <w:numPr>
          <w:ilvl w:val="0"/>
          <w:numId w:val="8"/>
        </w:numPr>
        <w:spacing w:after="0"/>
        <w:rPr>
          <w:del w:id="278" w:author="Ori Suchy" w:date="2021-04-03T22:20:00Z"/>
          <w:rFonts w:ascii="David" w:hAnsi="David" w:cs="David"/>
          <w:b/>
          <w:bCs/>
          <w:sz w:val="28"/>
          <w:szCs w:val="28"/>
          <w:u w:val="single"/>
          <w:rtl/>
          <w:rPrChange w:id="279" w:author="Ori Suchy" w:date="2021-04-03T22:20:00Z">
            <w:rPr>
              <w:del w:id="280" w:author="Ori Suchy" w:date="2021-04-03T22:20:00Z"/>
              <w:rFonts w:ascii="David" w:hAnsi="David" w:cs="David"/>
              <w:sz w:val="28"/>
              <w:szCs w:val="28"/>
              <w:rtl/>
            </w:rPr>
          </w:rPrChange>
        </w:rPr>
        <w:pPrChange w:id="281" w:author="Ori Suchy" w:date="2021-04-03T22:20:00Z">
          <w:pPr>
            <w:spacing w:after="0"/>
          </w:pPr>
        </w:pPrChange>
      </w:pPr>
      <w:del w:id="282" w:author="Ori Suchy" w:date="2021-04-03T20:36:00Z">
        <w:r w:rsidRPr="001910E3" w:rsidDel="00064736">
          <w:rPr>
            <w:rFonts w:ascii="David" w:hAnsi="David" w:cs="David" w:hint="cs"/>
            <w:b/>
            <w:bCs/>
            <w:sz w:val="28"/>
            <w:szCs w:val="28"/>
            <w:u w:val="single"/>
            <w:rtl/>
            <w:rPrChange w:id="283" w:author="Ori Suchy" w:date="2021-04-03T22:20:00Z">
              <w:rPr>
                <w:rFonts w:ascii="David" w:hAnsi="David" w:cs="David" w:hint="cs"/>
                <w:sz w:val="28"/>
                <w:szCs w:val="28"/>
                <w:rtl/>
              </w:rPr>
            </w:rPrChange>
          </w:rPr>
          <w:delText>6.</w:delText>
        </w:r>
      </w:del>
      <w:del w:id="284" w:author="Ori Suchy" w:date="2021-04-03T22:20:00Z">
        <w:r w:rsidRPr="001910E3" w:rsidDel="001910E3">
          <w:rPr>
            <w:rFonts w:ascii="David" w:hAnsi="David" w:cs="David" w:hint="cs"/>
            <w:b/>
            <w:bCs/>
            <w:sz w:val="28"/>
            <w:szCs w:val="28"/>
            <w:u w:val="single"/>
            <w:rtl/>
            <w:rPrChange w:id="285" w:author="Ori Suchy" w:date="2021-04-03T22:20:00Z">
              <w:rPr>
                <w:rFonts w:ascii="David" w:hAnsi="David" w:cs="David" w:hint="cs"/>
                <w:sz w:val="28"/>
                <w:szCs w:val="28"/>
                <w:rtl/>
              </w:rPr>
            </w:rPrChange>
          </w:rPr>
          <w:delText xml:space="preserve">הוספנו את היכולת של </w:delText>
        </w:r>
      </w:del>
      <w:del w:id="286" w:author="Ori Suchy" w:date="2021-04-03T20:35:00Z">
        <w:r w:rsidRPr="001910E3" w:rsidDel="00064736">
          <w:rPr>
            <w:rFonts w:ascii="David" w:hAnsi="David" w:cs="David" w:hint="cs"/>
            <w:b/>
            <w:bCs/>
            <w:sz w:val="28"/>
            <w:szCs w:val="28"/>
            <w:u w:val="single"/>
            <w:rtl/>
            <w:rPrChange w:id="287" w:author="Ori Suchy" w:date="2021-04-03T22:20:00Z">
              <w:rPr>
                <w:rFonts w:ascii="David" w:hAnsi="David" w:cs="David" w:hint="cs"/>
                <w:sz w:val="28"/>
                <w:szCs w:val="28"/>
                <w:rtl/>
              </w:rPr>
            </w:rPrChange>
          </w:rPr>
          <w:delText xml:space="preserve">הפיקאפים </w:delText>
        </w:r>
      </w:del>
      <w:del w:id="288" w:author="Ori Suchy" w:date="2021-04-03T22:20:00Z">
        <w:r w:rsidRPr="001910E3" w:rsidDel="001910E3">
          <w:rPr>
            <w:rFonts w:ascii="David" w:hAnsi="David" w:cs="David" w:hint="cs"/>
            <w:b/>
            <w:bCs/>
            <w:sz w:val="28"/>
            <w:szCs w:val="28"/>
            <w:u w:val="single"/>
            <w:rtl/>
            <w:rPrChange w:id="289" w:author="Ori Suchy" w:date="2021-04-03T22:20:00Z">
              <w:rPr>
                <w:rFonts w:ascii="David" w:hAnsi="David" w:cs="David" w:hint="cs"/>
                <w:sz w:val="28"/>
                <w:szCs w:val="28"/>
                <w:rtl/>
              </w:rPr>
            </w:rPrChange>
          </w:rPr>
          <w:delText xml:space="preserve">להתחדש כל הזמן </w:delText>
        </w:r>
      </w:del>
      <w:del w:id="290" w:author="Ori Suchy" w:date="2021-04-03T20:36:00Z">
        <w:r w:rsidRPr="001910E3" w:rsidDel="00064736">
          <w:rPr>
            <w:rFonts w:ascii="David" w:hAnsi="David" w:cs="David" w:hint="cs"/>
            <w:b/>
            <w:bCs/>
            <w:sz w:val="28"/>
            <w:szCs w:val="28"/>
            <w:u w:val="single"/>
            <w:rtl/>
            <w:rPrChange w:id="291" w:author="Ori Suchy" w:date="2021-04-03T22:20:00Z">
              <w:rPr>
                <w:rFonts w:ascii="David" w:hAnsi="David" w:cs="David" w:hint="cs"/>
                <w:sz w:val="28"/>
                <w:szCs w:val="28"/>
                <w:rtl/>
              </w:rPr>
            </w:rPrChange>
          </w:rPr>
          <w:delText>על מנת שהמשחק "לא יגמר"</w:delText>
        </w:r>
      </w:del>
    </w:p>
    <w:p w14:paraId="408AE00F" w14:textId="60232EF7" w:rsidR="00EE09C1" w:rsidRPr="001910E3" w:rsidDel="001910E3" w:rsidRDefault="00EE09C1" w:rsidP="001910E3">
      <w:pPr>
        <w:pStyle w:val="a7"/>
        <w:numPr>
          <w:ilvl w:val="0"/>
          <w:numId w:val="8"/>
        </w:numPr>
        <w:spacing w:after="0"/>
        <w:rPr>
          <w:del w:id="292" w:author="Ori Suchy" w:date="2021-04-03T22:20:00Z"/>
          <w:rFonts w:ascii="David" w:hAnsi="David" w:cs="David"/>
          <w:b/>
          <w:bCs/>
          <w:sz w:val="28"/>
          <w:szCs w:val="28"/>
          <w:u w:val="single"/>
          <w:rtl/>
          <w:rPrChange w:id="293" w:author="Ori Suchy" w:date="2021-04-03T22:20:00Z">
            <w:rPr>
              <w:del w:id="294" w:author="Ori Suchy" w:date="2021-04-03T22:20:00Z"/>
              <w:rFonts w:ascii="David" w:hAnsi="David" w:cs="David"/>
              <w:sz w:val="28"/>
              <w:szCs w:val="28"/>
              <w:rtl/>
            </w:rPr>
          </w:rPrChange>
        </w:rPr>
        <w:pPrChange w:id="295" w:author="Ori Suchy" w:date="2021-04-03T22:20:00Z">
          <w:pPr>
            <w:spacing w:after="0"/>
          </w:pPr>
        </w:pPrChange>
      </w:pPr>
      <w:del w:id="296" w:author="Ori Suchy" w:date="2021-04-03T20:40:00Z">
        <w:r w:rsidRPr="001910E3" w:rsidDel="00064736">
          <w:rPr>
            <w:rFonts w:ascii="David" w:hAnsi="David" w:cs="David" w:hint="cs"/>
            <w:b/>
            <w:bCs/>
            <w:sz w:val="28"/>
            <w:szCs w:val="28"/>
            <w:u w:val="single"/>
            <w:rtl/>
            <w:rPrChange w:id="297" w:author="Ori Suchy" w:date="2021-04-03T22:20:00Z">
              <w:rPr>
                <w:rFonts w:ascii="David" w:hAnsi="David" w:cs="David" w:hint="cs"/>
                <w:sz w:val="28"/>
                <w:szCs w:val="28"/>
                <w:rtl/>
              </w:rPr>
            </w:rPrChange>
          </w:rPr>
          <w:delText xml:space="preserve">7. </w:delText>
        </w:r>
      </w:del>
      <w:del w:id="298" w:author="Ori Suchy" w:date="2021-04-03T20:42:00Z">
        <w:r w:rsidRPr="001910E3" w:rsidDel="008A23E1">
          <w:rPr>
            <w:rFonts w:ascii="David" w:hAnsi="David" w:cs="David" w:hint="cs"/>
            <w:b/>
            <w:bCs/>
            <w:sz w:val="28"/>
            <w:szCs w:val="28"/>
            <w:u w:val="single"/>
            <w:rtl/>
            <w:rPrChange w:id="299" w:author="Ori Suchy" w:date="2021-04-03T22:20:00Z">
              <w:rPr>
                <w:rFonts w:ascii="David" w:hAnsi="David" w:cs="David" w:hint="cs"/>
                <w:sz w:val="28"/>
                <w:szCs w:val="28"/>
                <w:rtl/>
              </w:rPr>
            </w:rPrChange>
          </w:rPr>
          <w:delText>החלטנו</w:delText>
        </w:r>
      </w:del>
      <w:del w:id="300" w:author="Ori Suchy" w:date="2021-04-03T20:43:00Z">
        <w:r w:rsidRPr="001910E3" w:rsidDel="008A23E1">
          <w:rPr>
            <w:rFonts w:ascii="David" w:hAnsi="David" w:cs="David" w:hint="cs"/>
            <w:b/>
            <w:bCs/>
            <w:sz w:val="28"/>
            <w:szCs w:val="28"/>
            <w:u w:val="single"/>
            <w:rtl/>
            <w:rPrChange w:id="301" w:author="Ori Suchy" w:date="2021-04-03T22:20:00Z">
              <w:rPr>
                <w:rFonts w:ascii="David" w:hAnsi="David" w:cs="David" w:hint="cs"/>
                <w:sz w:val="28"/>
                <w:szCs w:val="28"/>
                <w:rtl/>
              </w:rPr>
            </w:rPrChange>
          </w:rPr>
          <w:delText xml:space="preserve"> שהמשחק יהיה על זמן ולכן הוספנו גם</w:delText>
        </w:r>
      </w:del>
      <w:del w:id="302" w:author="Ori Suchy" w:date="2021-04-03T20:44:00Z">
        <w:r w:rsidRPr="001910E3" w:rsidDel="008A23E1">
          <w:rPr>
            <w:rFonts w:ascii="David" w:hAnsi="David" w:cs="David" w:hint="cs"/>
            <w:b/>
            <w:bCs/>
            <w:sz w:val="28"/>
            <w:szCs w:val="28"/>
            <w:u w:val="single"/>
            <w:rtl/>
            <w:rPrChange w:id="303" w:author="Ori Suchy" w:date="2021-04-03T22:20:00Z">
              <w:rPr>
                <w:rFonts w:ascii="David" w:hAnsi="David" w:cs="David" w:hint="cs"/>
                <w:sz w:val="28"/>
                <w:szCs w:val="28"/>
                <w:rtl/>
              </w:rPr>
            </w:rPrChange>
          </w:rPr>
          <w:delText xml:space="preserve"> טיימר למשחק.</w:delText>
        </w:r>
      </w:del>
    </w:p>
    <w:p w14:paraId="61A00767" w14:textId="40979F55" w:rsidR="00EE09C1" w:rsidRPr="001910E3" w:rsidDel="00ED0748" w:rsidRDefault="00EE09C1" w:rsidP="001910E3">
      <w:pPr>
        <w:pStyle w:val="a7"/>
        <w:numPr>
          <w:ilvl w:val="0"/>
          <w:numId w:val="8"/>
        </w:numPr>
        <w:spacing w:after="0"/>
        <w:rPr>
          <w:del w:id="304" w:author="Ori Suchy" w:date="2021-04-03T20:53:00Z"/>
          <w:rFonts w:ascii="David" w:hAnsi="David" w:cs="David"/>
          <w:b/>
          <w:bCs/>
          <w:sz w:val="28"/>
          <w:szCs w:val="28"/>
          <w:u w:val="single"/>
          <w:rtl/>
          <w:rPrChange w:id="305" w:author="Ori Suchy" w:date="2021-04-03T22:20:00Z">
            <w:rPr>
              <w:del w:id="306" w:author="Ori Suchy" w:date="2021-04-03T20:53:00Z"/>
              <w:rFonts w:ascii="David" w:hAnsi="David" w:cs="David"/>
              <w:sz w:val="28"/>
              <w:szCs w:val="28"/>
              <w:rtl/>
            </w:rPr>
          </w:rPrChange>
        </w:rPr>
        <w:pPrChange w:id="307" w:author="Ori Suchy" w:date="2021-04-03T22:20:00Z">
          <w:pPr>
            <w:spacing w:after="0"/>
          </w:pPr>
        </w:pPrChange>
      </w:pPr>
      <w:del w:id="308" w:author="Ori Suchy" w:date="2021-04-03T20:50:00Z">
        <w:r w:rsidRPr="001910E3" w:rsidDel="00486C9E">
          <w:rPr>
            <w:rFonts w:ascii="David" w:hAnsi="David" w:cs="David" w:hint="cs"/>
            <w:b/>
            <w:bCs/>
            <w:sz w:val="28"/>
            <w:szCs w:val="28"/>
            <w:u w:val="single"/>
            <w:rtl/>
            <w:rPrChange w:id="309" w:author="Ori Suchy" w:date="2021-04-03T22:20:00Z">
              <w:rPr>
                <w:rFonts w:ascii="David" w:hAnsi="David" w:cs="David" w:hint="cs"/>
                <w:sz w:val="28"/>
                <w:szCs w:val="28"/>
                <w:rtl/>
              </w:rPr>
            </w:rPrChange>
          </w:rPr>
          <w:delText xml:space="preserve">8. </w:delText>
        </w:r>
      </w:del>
      <w:del w:id="310" w:author="Ori Suchy" w:date="2021-04-03T22:20:00Z">
        <w:r w:rsidR="00E56646" w:rsidRPr="001910E3" w:rsidDel="001910E3">
          <w:rPr>
            <w:rFonts w:ascii="David" w:hAnsi="David" w:cs="David" w:hint="cs"/>
            <w:b/>
            <w:bCs/>
            <w:sz w:val="28"/>
            <w:szCs w:val="28"/>
            <w:u w:val="single"/>
            <w:rtl/>
            <w:rPrChange w:id="311" w:author="Ori Suchy" w:date="2021-04-03T22:20:00Z">
              <w:rPr>
                <w:rFonts w:ascii="David" w:hAnsi="David" w:cs="David" w:hint="cs"/>
                <w:sz w:val="28"/>
                <w:szCs w:val="28"/>
                <w:rtl/>
              </w:rPr>
            </w:rPrChange>
          </w:rPr>
          <w:delText xml:space="preserve">כמו שהזכרנו למעלה ההשראה למשחק הייתה </w:delText>
        </w:r>
        <w:r w:rsidR="00E56646" w:rsidRPr="001910E3" w:rsidDel="001910E3">
          <w:rPr>
            <w:rFonts w:ascii="David" w:hAnsi="David" w:cs="David" w:hint="cs"/>
            <w:b/>
            <w:bCs/>
            <w:sz w:val="28"/>
            <w:szCs w:val="28"/>
            <w:u w:val="single"/>
            <w:rPrChange w:id="312" w:author="Ori Suchy" w:date="2021-04-03T22:20:00Z">
              <w:rPr>
                <w:rFonts w:ascii="David" w:hAnsi="David" w:cs="David" w:hint="cs"/>
                <w:sz w:val="28"/>
                <w:szCs w:val="28"/>
              </w:rPr>
            </w:rPrChange>
          </w:rPr>
          <w:delText>K</w:delText>
        </w:r>
        <w:r w:rsidR="00E56646" w:rsidRPr="001910E3" w:rsidDel="001910E3">
          <w:rPr>
            <w:rFonts w:ascii="David" w:hAnsi="David" w:cs="David"/>
            <w:b/>
            <w:bCs/>
            <w:sz w:val="28"/>
            <w:szCs w:val="28"/>
            <w:u w:val="single"/>
            <w:rPrChange w:id="313" w:author="Ori Suchy" w:date="2021-04-03T22:20:00Z">
              <w:rPr>
                <w:rFonts w:ascii="David" w:hAnsi="David" w:cs="David"/>
                <w:sz w:val="28"/>
                <w:szCs w:val="28"/>
              </w:rPr>
            </w:rPrChange>
          </w:rPr>
          <w:delText xml:space="preserve">ing of opera </w:delText>
        </w:r>
        <w:r w:rsidR="00E56646" w:rsidRPr="001910E3" w:rsidDel="001910E3">
          <w:rPr>
            <w:rFonts w:ascii="David" w:hAnsi="David" w:cs="David" w:hint="cs"/>
            <w:b/>
            <w:bCs/>
            <w:sz w:val="28"/>
            <w:szCs w:val="28"/>
            <w:u w:val="single"/>
            <w:rtl/>
            <w:rPrChange w:id="314" w:author="Ori Suchy" w:date="2021-04-03T22:20:00Z">
              <w:rPr>
                <w:rFonts w:ascii="David" w:hAnsi="David" w:cs="David" w:hint="cs"/>
                <w:sz w:val="28"/>
                <w:szCs w:val="28"/>
                <w:rtl/>
              </w:rPr>
            </w:rPrChange>
          </w:rPr>
          <w:delText xml:space="preserve"> </w:delText>
        </w:r>
      </w:del>
      <w:del w:id="315" w:author="Ori Suchy" w:date="2021-04-03T20:54:00Z">
        <w:r w:rsidR="00E56646" w:rsidRPr="001910E3" w:rsidDel="00ED0748">
          <w:rPr>
            <w:rFonts w:ascii="David" w:hAnsi="David" w:cs="David" w:hint="cs"/>
            <w:b/>
            <w:bCs/>
            <w:sz w:val="28"/>
            <w:szCs w:val="28"/>
            <w:u w:val="single"/>
            <w:rtl/>
            <w:rPrChange w:id="316" w:author="Ori Suchy" w:date="2021-04-03T22:20:00Z">
              <w:rPr>
                <w:rFonts w:ascii="David" w:hAnsi="David" w:cs="David" w:hint="cs"/>
                <w:sz w:val="28"/>
                <w:szCs w:val="28"/>
                <w:rtl/>
              </w:rPr>
            </w:rPrChange>
          </w:rPr>
          <w:delText xml:space="preserve">ולכן הוספנו קרן אור </w:delText>
        </w:r>
      </w:del>
      <w:del w:id="317" w:author="Ori Suchy" w:date="2021-04-03T20:51:00Z">
        <w:r w:rsidR="00E56646" w:rsidRPr="001910E3" w:rsidDel="00A309D9">
          <w:rPr>
            <w:rFonts w:ascii="David" w:hAnsi="David" w:cs="David" w:hint="cs"/>
            <w:b/>
            <w:bCs/>
            <w:sz w:val="28"/>
            <w:szCs w:val="28"/>
            <w:u w:val="single"/>
            <w:rtl/>
            <w:rPrChange w:id="318" w:author="Ori Suchy" w:date="2021-04-03T22:20:00Z">
              <w:rPr>
                <w:rFonts w:ascii="David" w:hAnsi="David" w:cs="David" w:hint="cs"/>
                <w:sz w:val="28"/>
                <w:szCs w:val="28"/>
                <w:rtl/>
              </w:rPr>
            </w:rPrChange>
          </w:rPr>
          <w:delText>שנצמדת לחללית והמטרה היא להישאר עם הקרן אור הזאת כמה שיותר זמן כי היא מוסיפה הרבה נקודות לשחקן ככל שהוא נשאר איתה יותר זמן, המטרה של השחקן היריב הוא כמובן להעיף את השחקן עם קרן האור כדי שהוא יקבל את הקרן אור ויתחיל לצבור הרבה נקודות.</w:delText>
        </w:r>
      </w:del>
    </w:p>
    <w:p w14:paraId="62780883" w14:textId="42B3F561" w:rsidR="00E56646" w:rsidRPr="001910E3" w:rsidDel="001910E3" w:rsidRDefault="00E56646" w:rsidP="001910E3">
      <w:pPr>
        <w:pStyle w:val="a7"/>
        <w:numPr>
          <w:ilvl w:val="0"/>
          <w:numId w:val="8"/>
        </w:numPr>
        <w:spacing w:after="0"/>
        <w:rPr>
          <w:del w:id="319" w:author="Ori Suchy" w:date="2021-04-03T22:20:00Z"/>
          <w:rFonts w:ascii="David" w:hAnsi="David" w:cs="David"/>
          <w:b/>
          <w:bCs/>
          <w:sz w:val="28"/>
          <w:szCs w:val="28"/>
          <w:u w:val="single"/>
          <w:rtl/>
          <w:rPrChange w:id="320" w:author="Ori Suchy" w:date="2021-04-03T22:20:00Z">
            <w:rPr>
              <w:del w:id="321" w:author="Ori Suchy" w:date="2021-04-03T22:20:00Z"/>
              <w:rtl/>
            </w:rPr>
          </w:rPrChange>
        </w:rPr>
        <w:pPrChange w:id="322" w:author="Ori Suchy" w:date="2021-04-03T22:20:00Z">
          <w:pPr>
            <w:spacing w:after="0"/>
          </w:pPr>
        </w:pPrChange>
      </w:pPr>
      <w:del w:id="323" w:author="Ori Suchy" w:date="2021-04-03T20:54:00Z">
        <w:r w:rsidRPr="001910E3" w:rsidDel="00ED0748">
          <w:rPr>
            <w:rFonts w:ascii="David" w:hAnsi="David" w:cs="David" w:hint="cs"/>
            <w:b/>
            <w:bCs/>
            <w:sz w:val="28"/>
            <w:szCs w:val="28"/>
            <w:u w:val="single"/>
            <w:rtl/>
            <w:rPrChange w:id="324" w:author="Ori Suchy" w:date="2021-04-03T22:20:00Z">
              <w:rPr>
                <w:rFonts w:hint="cs"/>
                <w:rtl/>
              </w:rPr>
            </w:rPrChange>
          </w:rPr>
          <w:delText>זה</w:delText>
        </w:r>
      </w:del>
      <w:del w:id="325" w:author="Ori Suchy" w:date="2021-04-03T22:20:00Z">
        <w:r w:rsidRPr="001910E3" w:rsidDel="001910E3">
          <w:rPr>
            <w:rFonts w:ascii="David" w:hAnsi="David" w:cs="David" w:hint="cs"/>
            <w:b/>
            <w:bCs/>
            <w:sz w:val="28"/>
            <w:szCs w:val="28"/>
            <w:u w:val="single"/>
            <w:rtl/>
            <w:rPrChange w:id="326" w:author="Ori Suchy" w:date="2021-04-03T22:20:00Z">
              <w:rPr>
                <w:rFonts w:hint="cs"/>
                <w:rtl/>
              </w:rPr>
            </w:rPrChange>
          </w:rPr>
          <w:delText xml:space="preserve"> אחד המרכיבים החשובים במשחקיות של המשחק שלנו.</w:delText>
        </w:r>
      </w:del>
    </w:p>
    <w:p w14:paraId="234D6A45" w14:textId="35096CC0" w:rsidR="00E56646" w:rsidRPr="001910E3" w:rsidDel="001910E3" w:rsidRDefault="00E56646" w:rsidP="001910E3">
      <w:pPr>
        <w:pStyle w:val="a7"/>
        <w:numPr>
          <w:ilvl w:val="0"/>
          <w:numId w:val="8"/>
        </w:numPr>
        <w:spacing w:after="0"/>
        <w:rPr>
          <w:del w:id="327" w:author="Ori Suchy" w:date="2021-04-03T22:20:00Z"/>
          <w:rFonts w:ascii="David" w:hAnsi="David" w:cs="David"/>
          <w:b/>
          <w:bCs/>
          <w:sz w:val="28"/>
          <w:szCs w:val="28"/>
          <w:u w:val="single"/>
          <w:rtl/>
          <w:rPrChange w:id="328" w:author="Ori Suchy" w:date="2021-04-03T22:20:00Z">
            <w:rPr>
              <w:del w:id="329" w:author="Ori Suchy" w:date="2021-04-03T22:20:00Z"/>
              <w:rFonts w:ascii="David" w:hAnsi="David" w:cs="David"/>
              <w:sz w:val="28"/>
              <w:szCs w:val="28"/>
              <w:rtl/>
            </w:rPr>
          </w:rPrChange>
        </w:rPr>
        <w:pPrChange w:id="330" w:author="Ori Suchy" w:date="2021-04-03T22:20:00Z">
          <w:pPr>
            <w:spacing w:after="0"/>
          </w:pPr>
        </w:pPrChange>
      </w:pPr>
      <w:del w:id="331" w:author="Ori Suchy" w:date="2021-04-03T20:55:00Z">
        <w:r w:rsidRPr="001910E3" w:rsidDel="001A3480">
          <w:rPr>
            <w:rFonts w:ascii="David" w:hAnsi="David" w:cs="David" w:hint="cs"/>
            <w:b/>
            <w:bCs/>
            <w:sz w:val="28"/>
            <w:szCs w:val="28"/>
            <w:u w:val="single"/>
            <w:rtl/>
            <w:rPrChange w:id="332" w:author="Ori Suchy" w:date="2021-04-03T22:20:00Z">
              <w:rPr>
                <w:rFonts w:ascii="David" w:hAnsi="David" w:cs="David" w:hint="cs"/>
                <w:sz w:val="28"/>
                <w:szCs w:val="28"/>
                <w:rtl/>
              </w:rPr>
            </w:rPrChange>
          </w:rPr>
          <w:delText>9.</w:delText>
        </w:r>
      </w:del>
      <w:del w:id="333" w:author="Ori Suchy" w:date="2021-04-03T20:56:00Z">
        <w:r w:rsidR="000F47FF" w:rsidRPr="001910E3" w:rsidDel="00980749">
          <w:rPr>
            <w:rFonts w:ascii="David" w:hAnsi="David" w:cs="David" w:hint="cs"/>
            <w:b/>
            <w:bCs/>
            <w:sz w:val="28"/>
            <w:szCs w:val="28"/>
            <w:u w:val="single"/>
            <w:rtl/>
            <w:rPrChange w:id="334" w:author="Ori Suchy" w:date="2021-04-03T22:20:00Z">
              <w:rPr>
                <w:rFonts w:ascii="David" w:hAnsi="David" w:cs="David" w:hint="cs"/>
                <w:sz w:val="28"/>
                <w:szCs w:val="28"/>
                <w:rtl/>
              </w:rPr>
            </w:rPrChange>
          </w:rPr>
          <w:delText>הוספנו</w:delText>
        </w:r>
      </w:del>
      <w:del w:id="335" w:author="Ori Suchy" w:date="2021-04-03T22:20:00Z">
        <w:r w:rsidR="000F47FF" w:rsidRPr="001910E3" w:rsidDel="001910E3">
          <w:rPr>
            <w:rFonts w:ascii="David" w:hAnsi="David" w:cs="David" w:hint="cs"/>
            <w:b/>
            <w:bCs/>
            <w:sz w:val="28"/>
            <w:szCs w:val="28"/>
            <w:u w:val="single"/>
            <w:rtl/>
            <w:rPrChange w:id="336" w:author="Ori Suchy" w:date="2021-04-03T22:20:00Z">
              <w:rPr>
                <w:rFonts w:ascii="David" w:hAnsi="David" w:cs="David" w:hint="cs"/>
                <w:sz w:val="28"/>
                <w:szCs w:val="28"/>
                <w:rtl/>
              </w:rPr>
            </w:rPrChange>
          </w:rPr>
          <w:delText xml:space="preserve"> </w:delText>
        </w:r>
      </w:del>
      <w:del w:id="337" w:author="Ori Suchy" w:date="2021-04-03T20:58:00Z">
        <w:r w:rsidR="000F47FF" w:rsidRPr="001910E3" w:rsidDel="00980749">
          <w:rPr>
            <w:rFonts w:ascii="David" w:hAnsi="David" w:cs="David" w:hint="cs"/>
            <w:b/>
            <w:bCs/>
            <w:sz w:val="28"/>
            <w:szCs w:val="28"/>
            <w:u w:val="single"/>
            <w:rtl/>
            <w:rPrChange w:id="338" w:author="Ori Suchy" w:date="2021-04-03T22:20:00Z">
              <w:rPr>
                <w:rFonts w:ascii="David" w:hAnsi="David" w:cs="David" w:hint="cs"/>
                <w:sz w:val="28"/>
                <w:szCs w:val="28"/>
                <w:rtl/>
              </w:rPr>
            </w:rPrChange>
          </w:rPr>
          <w:delText xml:space="preserve">את היכולת </w:delText>
        </w:r>
      </w:del>
      <w:del w:id="339" w:author="Ori Suchy" w:date="2021-04-03T20:59:00Z">
        <w:r w:rsidR="000F47FF" w:rsidRPr="001910E3" w:rsidDel="00980749">
          <w:rPr>
            <w:rFonts w:ascii="David" w:hAnsi="David" w:cs="David" w:hint="cs"/>
            <w:b/>
            <w:bCs/>
            <w:sz w:val="28"/>
            <w:szCs w:val="28"/>
            <w:u w:val="single"/>
            <w:rtl/>
            <w:rPrChange w:id="340" w:author="Ori Suchy" w:date="2021-04-03T22:20:00Z">
              <w:rPr>
                <w:rFonts w:ascii="David" w:hAnsi="David" w:cs="David" w:hint="cs"/>
                <w:sz w:val="28"/>
                <w:szCs w:val="28"/>
                <w:rtl/>
              </w:rPr>
            </w:rPrChange>
          </w:rPr>
          <w:delText xml:space="preserve">של השחקן ליפול מהזירה ולחזור למיקום </w:delText>
        </w:r>
      </w:del>
      <w:del w:id="341" w:author="Ori Suchy" w:date="2021-04-03T20:56:00Z">
        <w:r w:rsidR="000F47FF" w:rsidRPr="001910E3" w:rsidDel="00980749">
          <w:rPr>
            <w:rFonts w:ascii="David" w:hAnsi="David" w:cs="David" w:hint="cs"/>
            <w:b/>
            <w:bCs/>
            <w:sz w:val="28"/>
            <w:szCs w:val="28"/>
            <w:u w:val="single"/>
            <w:rtl/>
            <w:rPrChange w:id="342" w:author="Ori Suchy" w:date="2021-04-03T22:20:00Z">
              <w:rPr>
                <w:rFonts w:ascii="David" w:hAnsi="David" w:cs="David" w:hint="cs"/>
                <w:sz w:val="28"/>
                <w:szCs w:val="28"/>
                <w:rtl/>
              </w:rPr>
            </w:rPrChange>
          </w:rPr>
          <w:delText xml:space="preserve">רנדומלי </w:delText>
        </w:r>
      </w:del>
      <w:del w:id="343" w:author="Ori Suchy" w:date="2021-04-03T20:59:00Z">
        <w:r w:rsidR="000F47FF" w:rsidRPr="001910E3" w:rsidDel="00980749">
          <w:rPr>
            <w:rFonts w:ascii="David" w:hAnsi="David" w:cs="David" w:hint="cs"/>
            <w:b/>
            <w:bCs/>
            <w:sz w:val="28"/>
            <w:szCs w:val="28"/>
            <w:u w:val="single"/>
            <w:rtl/>
            <w:rPrChange w:id="344" w:author="Ori Suchy" w:date="2021-04-03T22:20:00Z">
              <w:rPr>
                <w:rFonts w:ascii="David" w:hAnsi="David" w:cs="David" w:hint="cs"/>
                <w:sz w:val="28"/>
                <w:szCs w:val="28"/>
                <w:rtl/>
              </w:rPr>
            </w:rPrChange>
          </w:rPr>
          <w:delText>בלוח</w:delText>
        </w:r>
      </w:del>
      <w:del w:id="345" w:author="Ori Suchy" w:date="2021-04-03T22:20:00Z">
        <w:r w:rsidR="000F47FF" w:rsidRPr="001910E3" w:rsidDel="001910E3">
          <w:rPr>
            <w:rFonts w:ascii="David" w:hAnsi="David" w:cs="David" w:hint="cs"/>
            <w:b/>
            <w:bCs/>
            <w:sz w:val="28"/>
            <w:szCs w:val="28"/>
            <w:u w:val="single"/>
            <w:rtl/>
            <w:rPrChange w:id="346" w:author="Ori Suchy" w:date="2021-04-03T22:20:00Z">
              <w:rPr>
                <w:rFonts w:ascii="David" w:hAnsi="David" w:cs="David" w:hint="cs"/>
                <w:sz w:val="28"/>
                <w:szCs w:val="28"/>
                <w:rtl/>
              </w:rPr>
            </w:rPrChange>
          </w:rPr>
          <w:delText xml:space="preserve"> </w:delText>
        </w:r>
      </w:del>
      <w:del w:id="347" w:author="Ori Suchy" w:date="2021-04-03T20:57:00Z">
        <w:r w:rsidR="000F47FF" w:rsidRPr="001910E3" w:rsidDel="00980749">
          <w:rPr>
            <w:rFonts w:ascii="David" w:hAnsi="David" w:cs="David" w:hint="cs"/>
            <w:b/>
            <w:bCs/>
            <w:sz w:val="28"/>
            <w:szCs w:val="28"/>
            <w:u w:val="single"/>
            <w:rtl/>
            <w:rPrChange w:id="348" w:author="Ori Suchy" w:date="2021-04-03T22:20:00Z">
              <w:rPr>
                <w:rFonts w:ascii="David" w:hAnsi="David" w:cs="David" w:hint="cs"/>
                <w:sz w:val="28"/>
                <w:szCs w:val="28"/>
                <w:rtl/>
              </w:rPr>
            </w:rPrChange>
          </w:rPr>
          <w:delText>כדי ליצור המשכיות מהירה למשחק, ושכל הזמן השחקן ירגיש שקורה משהו.</w:delText>
        </w:r>
      </w:del>
    </w:p>
    <w:p w14:paraId="7DA5FBFD" w14:textId="510443CC" w:rsidR="000F47FF" w:rsidRPr="001910E3" w:rsidDel="001910E3" w:rsidRDefault="000F47FF" w:rsidP="001910E3">
      <w:pPr>
        <w:pStyle w:val="a7"/>
        <w:numPr>
          <w:ilvl w:val="0"/>
          <w:numId w:val="8"/>
        </w:numPr>
        <w:spacing w:after="0"/>
        <w:rPr>
          <w:del w:id="349" w:author="Ori Suchy" w:date="2021-04-03T22:20:00Z"/>
          <w:rFonts w:ascii="David" w:hAnsi="David" w:cs="David"/>
          <w:b/>
          <w:bCs/>
          <w:sz w:val="28"/>
          <w:szCs w:val="28"/>
          <w:u w:val="single"/>
          <w:rtl/>
          <w:rPrChange w:id="350" w:author="Ori Suchy" w:date="2021-04-03T22:20:00Z">
            <w:rPr>
              <w:del w:id="351" w:author="Ori Suchy" w:date="2021-04-03T22:20:00Z"/>
              <w:rFonts w:ascii="David" w:hAnsi="David" w:cs="David"/>
              <w:sz w:val="28"/>
              <w:szCs w:val="28"/>
              <w:rtl/>
            </w:rPr>
          </w:rPrChange>
        </w:rPr>
        <w:pPrChange w:id="352" w:author="Ori Suchy" w:date="2021-04-03T22:20:00Z">
          <w:pPr>
            <w:spacing w:after="0"/>
          </w:pPr>
        </w:pPrChange>
      </w:pPr>
      <w:del w:id="353" w:author="Ori Suchy" w:date="2021-04-03T20:59:00Z">
        <w:r w:rsidRPr="001910E3" w:rsidDel="00980749">
          <w:rPr>
            <w:rFonts w:ascii="David" w:hAnsi="David" w:cs="David" w:hint="cs"/>
            <w:b/>
            <w:bCs/>
            <w:sz w:val="28"/>
            <w:szCs w:val="28"/>
            <w:u w:val="single"/>
            <w:rtl/>
            <w:rPrChange w:id="354" w:author="Ori Suchy" w:date="2021-04-03T22:20:00Z">
              <w:rPr>
                <w:rFonts w:ascii="David" w:hAnsi="David" w:cs="David" w:hint="cs"/>
                <w:sz w:val="28"/>
                <w:szCs w:val="28"/>
                <w:rtl/>
              </w:rPr>
            </w:rPrChange>
          </w:rPr>
          <w:delText>10.</w:delText>
        </w:r>
      </w:del>
      <w:del w:id="355" w:author="Ori Suchy" w:date="2021-04-03T22:20:00Z">
        <w:r w:rsidRPr="001910E3" w:rsidDel="001910E3">
          <w:rPr>
            <w:rFonts w:ascii="David" w:hAnsi="David" w:cs="David" w:hint="cs"/>
            <w:b/>
            <w:bCs/>
            <w:sz w:val="28"/>
            <w:szCs w:val="28"/>
            <w:u w:val="single"/>
            <w:rtl/>
            <w:rPrChange w:id="356" w:author="Ori Suchy" w:date="2021-04-03T22:20:00Z">
              <w:rPr>
                <w:rFonts w:ascii="David" w:hAnsi="David" w:cs="David" w:hint="cs"/>
                <w:sz w:val="28"/>
                <w:szCs w:val="28"/>
                <w:rtl/>
              </w:rPr>
            </w:rPrChange>
          </w:rPr>
          <w:delText>הוספנו תפריט לשם הנוחות של השחקנים.</w:delText>
        </w:r>
      </w:del>
    </w:p>
    <w:p w14:paraId="03C74B9E" w14:textId="0DECC92C" w:rsidR="00F36F99" w:rsidRPr="001910E3" w:rsidDel="001910E3" w:rsidRDefault="00F36F99" w:rsidP="001910E3">
      <w:pPr>
        <w:pStyle w:val="a7"/>
        <w:numPr>
          <w:ilvl w:val="0"/>
          <w:numId w:val="8"/>
        </w:numPr>
        <w:spacing w:after="0"/>
        <w:rPr>
          <w:del w:id="357" w:author="Ori Suchy" w:date="2021-04-03T22:20:00Z"/>
          <w:rFonts w:ascii="David" w:hAnsi="David" w:cs="David"/>
          <w:b/>
          <w:bCs/>
          <w:sz w:val="28"/>
          <w:szCs w:val="28"/>
          <w:u w:val="single"/>
          <w:rtl/>
          <w:rPrChange w:id="358" w:author="Ori Suchy" w:date="2021-04-03T22:20:00Z">
            <w:rPr>
              <w:del w:id="359" w:author="Ori Suchy" w:date="2021-04-03T22:20:00Z"/>
              <w:rFonts w:ascii="David" w:hAnsi="David" w:cs="David"/>
              <w:sz w:val="28"/>
              <w:szCs w:val="28"/>
              <w:rtl/>
            </w:rPr>
          </w:rPrChange>
        </w:rPr>
        <w:pPrChange w:id="360" w:author="Ori Suchy" w:date="2021-04-03T22:20:00Z">
          <w:pPr>
            <w:spacing w:after="0"/>
          </w:pPr>
        </w:pPrChange>
      </w:pPr>
      <w:del w:id="361" w:author="Ori Suchy" w:date="2021-04-03T21:00:00Z">
        <w:r w:rsidRPr="001910E3" w:rsidDel="00D44C0C">
          <w:rPr>
            <w:rFonts w:ascii="David" w:hAnsi="David" w:cs="David" w:hint="cs"/>
            <w:b/>
            <w:bCs/>
            <w:sz w:val="28"/>
            <w:szCs w:val="28"/>
            <w:u w:val="single"/>
            <w:rtl/>
            <w:rPrChange w:id="362" w:author="Ori Suchy" w:date="2021-04-03T22:20:00Z">
              <w:rPr>
                <w:rFonts w:ascii="David" w:hAnsi="David" w:cs="David" w:hint="cs"/>
                <w:sz w:val="28"/>
                <w:szCs w:val="28"/>
                <w:rtl/>
              </w:rPr>
            </w:rPrChange>
          </w:rPr>
          <w:delText xml:space="preserve">11. </w:delText>
        </w:r>
      </w:del>
      <w:del w:id="363" w:author="Ori Suchy" w:date="2021-04-03T22:20:00Z">
        <w:r w:rsidRPr="001910E3" w:rsidDel="001910E3">
          <w:rPr>
            <w:rFonts w:ascii="David" w:hAnsi="David" w:cs="David" w:hint="cs"/>
            <w:b/>
            <w:bCs/>
            <w:sz w:val="28"/>
            <w:szCs w:val="28"/>
            <w:u w:val="single"/>
            <w:rtl/>
            <w:rPrChange w:id="364" w:author="Ori Suchy" w:date="2021-04-03T22:20:00Z">
              <w:rPr>
                <w:rFonts w:ascii="David" w:hAnsi="David" w:cs="David" w:hint="cs"/>
                <w:sz w:val="28"/>
                <w:szCs w:val="28"/>
                <w:rtl/>
              </w:rPr>
            </w:rPrChange>
          </w:rPr>
          <w:delText xml:space="preserve">הוספנו </w:delText>
        </w:r>
        <w:r w:rsidRPr="001910E3" w:rsidDel="001910E3">
          <w:rPr>
            <w:rFonts w:ascii="David" w:hAnsi="David" w:cs="David" w:hint="cs"/>
            <w:b/>
            <w:bCs/>
            <w:sz w:val="28"/>
            <w:szCs w:val="28"/>
            <w:u w:val="single"/>
            <w:rPrChange w:id="365" w:author="Ori Suchy" w:date="2021-04-03T22:20:00Z">
              <w:rPr>
                <w:rFonts w:ascii="David" w:hAnsi="David" w:cs="David" w:hint="cs"/>
                <w:sz w:val="28"/>
                <w:szCs w:val="28"/>
              </w:rPr>
            </w:rPrChange>
          </w:rPr>
          <w:delText>UI</w:delText>
        </w:r>
        <w:r w:rsidRPr="001910E3" w:rsidDel="001910E3">
          <w:rPr>
            <w:rFonts w:ascii="David" w:hAnsi="David" w:cs="David" w:hint="cs"/>
            <w:b/>
            <w:bCs/>
            <w:sz w:val="28"/>
            <w:szCs w:val="28"/>
            <w:u w:val="single"/>
            <w:rtl/>
            <w:rPrChange w:id="366" w:author="Ori Suchy" w:date="2021-04-03T22:20:00Z">
              <w:rPr>
                <w:rFonts w:ascii="David" w:hAnsi="David" w:cs="David" w:hint="cs"/>
                <w:sz w:val="28"/>
                <w:szCs w:val="28"/>
                <w:rtl/>
              </w:rPr>
            </w:rPrChange>
          </w:rPr>
          <w:delText xml:space="preserve"> למשחק שמראה את </w:delText>
        </w:r>
      </w:del>
      <w:del w:id="367" w:author="Ori Suchy" w:date="2021-04-03T21:00:00Z">
        <w:r w:rsidRPr="001910E3" w:rsidDel="00D44C0C">
          <w:rPr>
            <w:rFonts w:ascii="David" w:hAnsi="David" w:cs="David" w:hint="cs"/>
            <w:b/>
            <w:bCs/>
            <w:sz w:val="28"/>
            <w:szCs w:val="28"/>
            <w:u w:val="single"/>
            <w:rtl/>
            <w:rPrChange w:id="368" w:author="Ori Suchy" w:date="2021-04-03T22:20:00Z">
              <w:rPr>
                <w:rFonts w:ascii="David" w:hAnsi="David" w:cs="David" w:hint="cs"/>
                <w:sz w:val="28"/>
                <w:szCs w:val="28"/>
                <w:rtl/>
              </w:rPr>
            </w:rPrChange>
          </w:rPr>
          <w:delText>ה"הסטאטים"</w:delText>
        </w:r>
      </w:del>
      <w:del w:id="369" w:author="Ori Suchy" w:date="2021-04-03T22:20:00Z">
        <w:r w:rsidRPr="001910E3" w:rsidDel="001910E3">
          <w:rPr>
            <w:rFonts w:ascii="David" w:hAnsi="David" w:cs="David" w:hint="cs"/>
            <w:b/>
            <w:bCs/>
            <w:sz w:val="28"/>
            <w:szCs w:val="28"/>
            <w:u w:val="single"/>
            <w:rtl/>
            <w:rPrChange w:id="370" w:author="Ori Suchy" w:date="2021-04-03T22:20:00Z">
              <w:rPr>
                <w:rFonts w:ascii="David" w:hAnsi="David" w:cs="David" w:hint="cs"/>
                <w:sz w:val="28"/>
                <w:szCs w:val="28"/>
                <w:rtl/>
              </w:rPr>
            </w:rPrChange>
          </w:rPr>
          <w:delText xml:space="preserve"> של כל שחקן, בין אם זה הניקוד או כמה זמן הוא עם הקרן אור וגם עוד כמה זמן נשאר עד לסיום המשחק.</w:delText>
        </w:r>
      </w:del>
    </w:p>
    <w:p w14:paraId="298B6D57" w14:textId="2080E81A" w:rsidR="002407FA" w:rsidRPr="001910E3" w:rsidDel="001910E3" w:rsidRDefault="002407FA" w:rsidP="001910E3">
      <w:pPr>
        <w:pStyle w:val="a7"/>
        <w:numPr>
          <w:ilvl w:val="0"/>
          <w:numId w:val="8"/>
        </w:numPr>
        <w:spacing w:after="0"/>
        <w:rPr>
          <w:del w:id="371" w:author="Ori Suchy" w:date="2021-04-03T22:20:00Z"/>
          <w:rFonts w:ascii="David" w:hAnsi="David" w:cs="David"/>
          <w:b/>
          <w:bCs/>
          <w:sz w:val="28"/>
          <w:szCs w:val="28"/>
          <w:u w:val="single"/>
          <w:rtl/>
          <w:rPrChange w:id="372" w:author="Ori Suchy" w:date="2021-04-03T22:20:00Z">
            <w:rPr>
              <w:del w:id="373" w:author="Ori Suchy" w:date="2021-04-03T22:20:00Z"/>
              <w:rFonts w:ascii="David" w:hAnsi="David" w:cs="David"/>
              <w:sz w:val="28"/>
              <w:szCs w:val="28"/>
              <w:rtl/>
            </w:rPr>
          </w:rPrChange>
        </w:rPr>
        <w:pPrChange w:id="374" w:author="Ori Suchy" w:date="2021-04-03T22:20:00Z">
          <w:pPr>
            <w:spacing w:after="0"/>
          </w:pPr>
        </w:pPrChange>
      </w:pPr>
      <w:del w:id="375" w:author="Ori Suchy" w:date="2021-04-03T21:00:00Z">
        <w:r w:rsidRPr="001910E3" w:rsidDel="00D44C0C">
          <w:rPr>
            <w:rFonts w:ascii="David" w:hAnsi="David" w:cs="David" w:hint="cs"/>
            <w:b/>
            <w:bCs/>
            <w:sz w:val="28"/>
            <w:szCs w:val="28"/>
            <w:u w:val="single"/>
            <w:rtl/>
            <w:rPrChange w:id="376" w:author="Ori Suchy" w:date="2021-04-03T22:20:00Z">
              <w:rPr>
                <w:rFonts w:ascii="David" w:hAnsi="David" w:cs="David" w:hint="cs"/>
                <w:sz w:val="28"/>
                <w:szCs w:val="28"/>
                <w:rtl/>
              </w:rPr>
            </w:rPrChange>
          </w:rPr>
          <w:delText xml:space="preserve">12. </w:delText>
        </w:r>
      </w:del>
      <w:del w:id="377" w:author="Ori Suchy" w:date="2021-04-03T22:20:00Z">
        <w:r w:rsidRPr="001910E3" w:rsidDel="001910E3">
          <w:rPr>
            <w:rFonts w:ascii="David" w:hAnsi="David" w:cs="David" w:hint="cs"/>
            <w:b/>
            <w:bCs/>
            <w:sz w:val="28"/>
            <w:szCs w:val="28"/>
            <w:u w:val="single"/>
            <w:rtl/>
            <w:rPrChange w:id="378" w:author="Ori Suchy" w:date="2021-04-03T22:20:00Z">
              <w:rPr>
                <w:rFonts w:ascii="David" w:hAnsi="David" w:cs="David" w:hint="cs"/>
                <w:sz w:val="28"/>
                <w:szCs w:val="28"/>
                <w:rtl/>
              </w:rPr>
            </w:rPrChange>
          </w:rPr>
          <w:delText>ה</w:delText>
        </w:r>
      </w:del>
      <w:del w:id="379" w:author="Ori Suchy" w:date="2021-04-03T21:00:00Z">
        <w:r w:rsidRPr="001910E3" w:rsidDel="00D44C0C">
          <w:rPr>
            <w:rFonts w:ascii="David" w:hAnsi="David" w:cs="David" w:hint="cs"/>
            <w:b/>
            <w:bCs/>
            <w:sz w:val="28"/>
            <w:szCs w:val="28"/>
            <w:u w:val="single"/>
            <w:rtl/>
            <w:rPrChange w:id="380" w:author="Ori Suchy" w:date="2021-04-03T22:20:00Z">
              <w:rPr>
                <w:rFonts w:ascii="David" w:hAnsi="David" w:cs="David" w:hint="cs"/>
                <w:sz w:val="28"/>
                <w:szCs w:val="28"/>
                <w:rtl/>
              </w:rPr>
            </w:rPrChange>
          </w:rPr>
          <w:delText>וספנו</w:delText>
        </w:r>
      </w:del>
      <w:del w:id="381" w:author="Ori Suchy" w:date="2021-04-03T22:20:00Z">
        <w:r w:rsidRPr="001910E3" w:rsidDel="001910E3">
          <w:rPr>
            <w:rFonts w:ascii="David" w:hAnsi="David" w:cs="David" w:hint="cs"/>
            <w:b/>
            <w:bCs/>
            <w:sz w:val="28"/>
            <w:szCs w:val="28"/>
            <w:u w:val="single"/>
            <w:rtl/>
            <w:rPrChange w:id="382" w:author="Ori Suchy" w:date="2021-04-03T22:20:00Z">
              <w:rPr>
                <w:rFonts w:ascii="David" w:hAnsi="David" w:cs="David" w:hint="cs"/>
                <w:sz w:val="28"/>
                <w:szCs w:val="28"/>
                <w:rtl/>
              </w:rPr>
            </w:rPrChange>
          </w:rPr>
          <w:delText xml:space="preserve"> "התנגשות" טבעית יותר בין השחקנים.</w:delText>
        </w:r>
      </w:del>
    </w:p>
    <w:p w14:paraId="447C4842" w14:textId="0C54EBF1" w:rsidR="00F36F99" w:rsidRPr="001910E3" w:rsidDel="001910E3" w:rsidRDefault="00F36F99" w:rsidP="001910E3">
      <w:pPr>
        <w:pStyle w:val="a7"/>
        <w:numPr>
          <w:ilvl w:val="0"/>
          <w:numId w:val="8"/>
        </w:numPr>
        <w:spacing w:after="0"/>
        <w:rPr>
          <w:del w:id="383" w:author="Ori Suchy" w:date="2021-04-03T22:20:00Z"/>
          <w:rFonts w:ascii="David" w:hAnsi="David" w:cs="David"/>
          <w:b/>
          <w:bCs/>
          <w:sz w:val="28"/>
          <w:szCs w:val="28"/>
          <w:u w:val="single"/>
          <w:rtl/>
          <w:rPrChange w:id="384" w:author="Ori Suchy" w:date="2021-04-03T22:20:00Z">
            <w:rPr>
              <w:del w:id="385" w:author="Ori Suchy" w:date="2021-04-03T22:20:00Z"/>
              <w:rFonts w:ascii="David" w:hAnsi="David" w:cs="David"/>
              <w:sz w:val="28"/>
              <w:szCs w:val="28"/>
              <w:rtl/>
            </w:rPr>
          </w:rPrChange>
        </w:rPr>
        <w:pPrChange w:id="386" w:author="Ori Suchy" w:date="2021-04-03T22:20:00Z">
          <w:pPr>
            <w:spacing w:after="0"/>
          </w:pPr>
        </w:pPrChange>
      </w:pPr>
    </w:p>
    <w:p w14:paraId="21067477" w14:textId="1EB29A46" w:rsidR="002407FA" w:rsidRPr="00CA5255" w:rsidRDefault="002407FA" w:rsidP="001910E3">
      <w:pPr>
        <w:rPr>
          <w:rFonts w:ascii="David" w:hAnsi="David" w:cs="David"/>
          <w:b/>
          <w:bCs/>
          <w:sz w:val="28"/>
          <w:szCs w:val="28"/>
          <w:u w:val="single"/>
          <w:rtl/>
          <w:rPrChange w:id="387" w:author="Ori Suchy" w:date="2021-04-03T22:14:00Z">
            <w:rPr>
              <w:rFonts w:ascii="David" w:hAnsi="David" w:cs="David"/>
              <w:sz w:val="28"/>
              <w:szCs w:val="28"/>
              <w:u w:val="single"/>
              <w:rtl/>
            </w:rPr>
          </w:rPrChange>
        </w:rPr>
        <w:pPrChange w:id="388" w:author="Ori Suchy" w:date="2021-04-03T22:20:00Z">
          <w:pPr>
            <w:spacing w:after="0"/>
          </w:pPr>
        </w:pPrChange>
      </w:pPr>
      <w:r w:rsidRPr="001910E3">
        <w:rPr>
          <w:rFonts w:ascii="David" w:hAnsi="David" w:cs="David" w:hint="cs"/>
          <w:b/>
          <w:bCs/>
          <w:sz w:val="28"/>
          <w:szCs w:val="28"/>
          <w:u w:val="single"/>
          <w:rtl/>
          <w:rPrChange w:id="389" w:author="Ori Suchy" w:date="2021-04-03T22:20:00Z">
            <w:rPr>
              <w:rFonts w:ascii="David" w:hAnsi="David" w:cs="David" w:hint="cs"/>
              <w:sz w:val="28"/>
              <w:szCs w:val="28"/>
              <w:u w:val="single"/>
              <w:rtl/>
            </w:rPr>
          </w:rPrChange>
        </w:rPr>
        <w:t>התהליך</w:t>
      </w:r>
      <w:r w:rsidRPr="00CA5255">
        <w:rPr>
          <w:rFonts w:ascii="David" w:hAnsi="David" w:cs="David" w:hint="cs"/>
          <w:b/>
          <w:bCs/>
          <w:sz w:val="28"/>
          <w:szCs w:val="28"/>
          <w:u w:val="single"/>
          <w:rtl/>
          <w:rPrChange w:id="390" w:author="Ori Suchy" w:date="2021-04-03T22:14:00Z">
            <w:rPr>
              <w:rFonts w:ascii="David" w:hAnsi="David" w:cs="David" w:hint="cs"/>
              <w:sz w:val="28"/>
              <w:szCs w:val="28"/>
              <w:u w:val="single"/>
              <w:rtl/>
            </w:rPr>
          </w:rPrChange>
        </w:rPr>
        <w:t>:</w:t>
      </w:r>
    </w:p>
    <w:p w14:paraId="44D527B3" w14:textId="12C19384" w:rsidR="002407FA" w:rsidDel="007D2A89" w:rsidRDefault="002407FA" w:rsidP="009A60EA">
      <w:pPr>
        <w:spacing w:after="0"/>
        <w:rPr>
          <w:del w:id="391" w:author="Ori Suchy" w:date="2021-04-03T21:01:00Z"/>
          <w:rFonts w:ascii="David" w:hAnsi="David" w:cs="David"/>
          <w:sz w:val="28"/>
          <w:szCs w:val="28"/>
          <w:rtl/>
        </w:rPr>
      </w:pPr>
      <w:del w:id="392" w:author="Ori Suchy" w:date="2021-04-03T21:02:00Z">
        <w:r w:rsidDel="007D2A89">
          <w:rPr>
            <w:rFonts w:ascii="David" w:hAnsi="David" w:cs="David" w:hint="cs"/>
            <w:sz w:val="28"/>
            <w:szCs w:val="28"/>
            <w:rtl/>
          </w:rPr>
          <w:delText xml:space="preserve">בהתחלה </w:delText>
        </w:r>
      </w:del>
      <w:r>
        <w:rPr>
          <w:rFonts w:ascii="David" w:hAnsi="David" w:cs="David" w:hint="cs"/>
          <w:sz w:val="28"/>
          <w:szCs w:val="28"/>
          <w:rtl/>
        </w:rPr>
        <w:t xml:space="preserve">התחלנו </w:t>
      </w:r>
      <w:del w:id="393" w:author="Ori Suchy" w:date="2021-04-03T21:01:00Z">
        <w:r w:rsidDel="007D2A89">
          <w:rPr>
            <w:rFonts w:ascii="David" w:hAnsi="David" w:cs="David" w:hint="cs"/>
            <w:sz w:val="28"/>
            <w:szCs w:val="28"/>
            <w:rtl/>
          </w:rPr>
          <w:delText xml:space="preserve">בטוטריאל </w:delText>
        </w:r>
      </w:del>
      <w:ins w:id="394" w:author="Ori Suchy" w:date="2021-04-03T21:01:00Z">
        <w:r w:rsidR="007D2A89">
          <w:rPr>
            <w:rFonts w:ascii="David" w:hAnsi="David" w:cs="David" w:hint="cs"/>
            <w:sz w:val="28"/>
            <w:szCs w:val="28"/>
            <w:rtl/>
          </w:rPr>
          <w:t>ב-</w:t>
        </w:r>
        <w:r w:rsidR="007D2A89">
          <w:rPr>
            <w:rFonts w:ascii="David" w:hAnsi="David" w:cs="David"/>
            <w:sz w:val="28"/>
            <w:szCs w:val="28"/>
          </w:rPr>
          <w:t>Tutorial</w:t>
        </w:r>
        <w:r w:rsidR="007D2A89">
          <w:rPr>
            <w:rFonts w:ascii="David" w:hAnsi="David" w:cs="David" w:hint="cs"/>
            <w:sz w:val="28"/>
            <w:szCs w:val="28"/>
            <w:rtl/>
          </w:rPr>
          <w:t xml:space="preserve"> </w:t>
        </w:r>
      </w:ins>
      <w:r>
        <w:rPr>
          <w:rFonts w:ascii="David" w:hAnsi="David" w:cs="David" w:hint="cs"/>
          <w:sz w:val="28"/>
          <w:szCs w:val="28"/>
          <w:rtl/>
        </w:rPr>
        <w:t>של ה-</w:t>
      </w:r>
      <w:ins w:id="395" w:author="Ori Suchy" w:date="2021-04-03T21:01:00Z">
        <w:r w:rsidR="007D2A89">
          <w:rPr>
            <w:rFonts w:ascii="David" w:hAnsi="David" w:cs="David"/>
            <w:sz w:val="28"/>
            <w:szCs w:val="28"/>
          </w:rPr>
          <w:t xml:space="preserve">2D </w:t>
        </w:r>
      </w:ins>
      <w:r>
        <w:rPr>
          <w:rFonts w:ascii="David" w:hAnsi="David" w:cs="David" w:hint="cs"/>
          <w:sz w:val="28"/>
          <w:szCs w:val="28"/>
        </w:rPr>
        <w:t>UF</w:t>
      </w:r>
      <w:ins w:id="396" w:author="Ori Suchy" w:date="2021-04-03T21:02:00Z">
        <w:r w:rsidR="007D2A89">
          <w:rPr>
            <w:rFonts w:ascii="David" w:hAnsi="David" w:cs="David"/>
            <w:sz w:val="28"/>
            <w:szCs w:val="28"/>
          </w:rPr>
          <w:t>O</w:t>
        </w:r>
      </w:ins>
      <w:del w:id="397" w:author="Ori Suchy" w:date="2021-04-03T21:02:00Z">
        <w:r w:rsidDel="007D2A89">
          <w:rPr>
            <w:rFonts w:ascii="David" w:hAnsi="David" w:cs="David" w:hint="cs"/>
            <w:sz w:val="28"/>
            <w:szCs w:val="28"/>
          </w:rPr>
          <w:delText>O</w:delText>
        </w:r>
      </w:del>
      <w:ins w:id="398" w:author="Ori Suchy" w:date="2021-04-03T21:02:00Z">
        <w:r w:rsidR="007D2A89">
          <w:rPr>
            <w:rFonts w:ascii="David" w:hAnsi="David" w:cs="David" w:hint="cs"/>
            <w:sz w:val="28"/>
            <w:szCs w:val="28"/>
            <w:rtl/>
          </w:rPr>
          <w:t xml:space="preserve">, </w:t>
        </w:r>
      </w:ins>
      <w:del w:id="399" w:author="Ori Suchy" w:date="2021-04-03T21:02:00Z">
        <w:r w:rsidDel="007D2A89">
          <w:rPr>
            <w:rFonts w:ascii="David" w:hAnsi="David" w:cs="David" w:hint="cs"/>
            <w:sz w:val="28"/>
            <w:szCs w:val="28"/>
            <w:rtl/>
          </w:rPr>
          <w:delText xml:space="preserve"> </w:delText>
        </w:r>
      </w:del>
    </w:p>
    <w:p w14:paraId="200E6438" w14:textId="5F68B198" w:rsidR="002407FA" w:rsidDel="007D2A89" w:rsidRDefault="002407FA" w:rsidP="007D2A89">
      <w:pPr>
        <w:spacing w:after="0"/>
        <w:rPr>
          <w:del w:id="400" w:author="Ori Suchy" w:date="2021-04-03T21:02:00Z"/>
          <w:rFonts w:ascii="David" w:hAnsi="David" w:cs="David"/>
          <w:sz w:val="28"/>
          <w:szCs w:val="28"/>
          <w:rtl/>
        </w:rPr>
        <w:pPrChange w:id="401" w:author="Ori Suchy" w:date="2021-04-03T21:01:00Z">
          <w:pPr>
            <w:spacing w:after="0"/>
          </w:pPr>
        </w:pPrChange>
      </w:pPr>
      <w:r>
        <w:rPr>
          <w:rFonts w:ascii="David" w:hAnsi="David" w:cs="David" w:hint="cs"/>
          <w:sz w:val="28"/>
          <w:szCs w:val="28"/>
          <w:rtl/>
        </w:rPr>
        <w:t xml:space="preserve">הוספנו </w:t>
      </w:r>
      <w:ins w:id="402" w:author="Ori Suchy" w:date="2021-04-03T21:01:00Z">
        <w:r w:rsidR="007D2A89">
          <w:rPr>
            <w:rFonts w:ascii="David" w:hAnsi="David" w:cs="David" w:hint="cs"/>
            <w:sz w:val="28"/>
            <w:szCs w:val="28"/>
            <w:rtl/>
          </w:rPr>
          <w:t>לתוצר הסופי של המדריך</w:t>
        </w:r>
      </w:ins>
      <w:del w:id="403" w:author="Ori Suchy" w:date="2021-04-03T21:01:00Z">
        <w:r w:rsidDel="007D2A89">
          <w:rPr>
            <w:rFonts w:ascii="David" w:hAnsi="David" w:cs="David" w:hint="cs"/>
            <w:sz w:val="28"/>
            <w:szCs w:val="28"/>
            <w:rtl/>
          </w:rPr>
          <w:delText>אליו</w:delText>
        </w:r>
      </w:del>
      <w:r>
        <w:rPr>
          <w:rFonts w:ascii="David" w:hAnsi="David" w:cs="David" w:hint="cs"/>
          <w:sz w:val="28"/>
          <w:szCs w:val="28"/>
          <w:rtl/>
        </w:rPr>
        <w:t xml:space="preserve"> כמה אלמנטים כמו המסור שהזכרנו מקודם והיכולת לקבל </w:t>
      </w:r>
      <w:del w:id="404" w:author="Ori Suchy" w:date="2021-04-03T21:01:00Z">
        <w:r w:rsidDel="007D2A89">
          <w:rPr>
            <w:rFonts w:ascii="David" w:hAnsi="David" w:cs="David" w:hint="cs"/>
            <w:sz w:val="28"/>
            <w:szCs w:val="28"/>
            <w:rtl/>
          </w:rPr>
          <w:delText xml:space="preserve">בוסט </w:delText>
        </w:r>
      </w:del>
      <w:ins w:id="405" w:author="Ori Suchy" w:date="2021-04-03T21:01:00Z">
        <w:r w:rsidR="007D2A89">
          <w:rPr>
            <w:rFonts w:ascii="David" w:hAnsi="David" w:cs="David" w:hint="cs"/>
            <w:sz w:val="28"/>
            <w:szCs w:val="28"/>
          </w:rPr>
          <w:t>B</w:t>
        </w:r>
        <w:r w:rsidR="007D2A89">
          <w:rPr>
            <w:rFonts w:ascii="David" w:hAnsi="David" w:cs="David"/>
            <w:sz w:val="28"/>
            <w:szCs w:val="28"/>
          </w:rPr>
          <w:t>oost</w:t>
        </w:r>
        <w:r w:rsidR="007D2A89">
          <w:rPr>
            <w:rFonts w:ascii="David" w:hAnsi="David" w:cs="David" w:hint="cs"/>
            <w:sz w:val="28"/>
            <w:szCs w:val="28"/>
            <w:rtl/>
          </w:rPr>
          <w:t xml:space="preserve"> </w:t>
        </w:r>
      </w:ins>
      <w:r>
        <w:rPr>
          <w:rFonts w:ascii="David" w:hAnsi="David" w:cs="David" w:hint="cs"/>
          <w:sz w:val="28"/>
          <w:szCs w:val="28"/>
          <w:rtl/>
        </w:rPr>
        <w:t>של מהירות</w:t>
      </w:r>
      <w:ins w:id="406" w:author="Ori Suchy" w:date="2021-04-03T21:02:00Z">
        <w:r w:rsidR="007D2A89">
          <w:rPr>
            <w:rFonts w:ascii="David" w:hAnsi="David" w:cs="David" w:hint="cs"/>
            <w:sz w:val="28"/>
            <w:szCs w:val="28"/>
            <w:rtl/>
          </w:rPr>
          <w:t>.</w:t>
        </w:r>
      </w:ins>
      <w:del w:id="407" w:author="Ori Suchy" w:date="2021-04-03T21:02:00Z">
        <w:r w:rsidDel="00A603A1">
          <w:rPr>
            <w:rFonts w:ascii="David" w:hAnsi="David" w:cs="David" w:hint="cs"/>
            <w:sz w:val="28"/>
            <w:szCs w:val="28"/>
            <w:rtl/>
          </w:rPr>
          <w:delText xml:space="preserve"> </w:delText>
        </w:r>
      </w:del>
      <w:ins w:id="408" w:author="Ori Suchy" w:date="2021-04-03T21:02:00Z">
        <w:r w:rsidR="007D2A89">
          <w:rPr>
            <w:rFonts w:ascii="David" w:hAnsi="David" w:cs="David" w:hint="cs"/>
            <w:sz w:val="28"/>
            <w:szCs w:val="28"/>
            <w:rtl/>
          </w:rPr>
          <w:t xml:space="preserve"> </w:t>
        </w:r>
      </w:ins>
    </w:p>
    <w:p w14:paraId="2D5619DA" w14:textId="6AD0C99C" w:rsidR="002407FA" w:rsidRDefault="002407FA" w:rsidP="007D2A89">
      <w:pPr>
        <w:spacing w:after="0"/>
        <w:rPr>
          <w:rFonts w:ascii="David" w:hAnsi="David" w:cs="David"/>
          <w:sz w:val="28"/>
          <w:szCs w:val="28"/>
          <w:rtl/>
        </w:rPr>
        <w:pPrChange w:id="409" w:author="Ori Suchy" w:date="2021-04-03T21:02:00Z">
          <w:pPr>
            <w:spacing w:after="0"/>
          </w:pPr>
        </w:pPrChange>
      </w:pPr>
      <w:r>
        <w:rPr>
          <w:rFonts w:ascii="David" w:hAnsi="David" w:cs="David" w:hint="cs"/>
          <w:sz w:val="28"/>
          <w:szCs w:val="28"/>
          <w:rtl/>
        </w:rPr>
        <w:t>הרגשנו שזה לא מספיק מעניין ולא מספיק ממכר ולכן התחלנו לחשוב על מודלים של משחקים שאנחנו מכירים על מנת לשאוב מהם השראה למשחק שלנו.</w:t>
      </w:r>
    </w:p>
    <w:p w14:paraId="66D35F94" w14:textId="7AEE9CC5" w:rsidR="002407FA" w:rsidDel="0085104E" w:rsidRDefault="002407FA" w:rsidP="009A60EA">
      <w:pPr>
        <w:spacing w:after="0"/>
        <w:rPr>
          <w:del w:id="410" w:author="Ori Suchy" w:date="2021-04-03T21:04:00Z"/>
          <w:rFonts w:ascii="David" w:hAnsi="David" w:cs="David"/>
          <w:sz w:val="28"/>
          <w:szCs w:val="28"/>
          <w:rtl/>
        </w:rPr>
      </w:pPr>
      <w:r>
        <w:rPr>
          <w:rFonts w:ascii="David" w:hAnsi="David" w:cs="David" w:hint="cs"/>
          <w:sz w:val="28"/>
          <w:szCs w:val="28"/>
          <w:rtl/>
        </w:rPr>
        <w:t xml:space="preserve">לאחר מחשבה ארוכה </w:t>
      </w:r>
      <w:del w:id="411" w:author="Ori Suchy" w:date="2021-04-03T21:02:00Z">
        <w:r w:rsidDel="0085104E">
          <w:rPr>
            <w:rFonts w:ascii="David" w:hAnsi="David" w:cs="David" w:hint="cs"/>
            <w:sz w:val="28"/>
            <w:szCs w:val="28"/>
            <w:rtl/>
          </w:rPr>
          <w:delText xml:space="preserve">החלטנו </w:delText>
        </w:r>
      </w:del>
      <w:ins w:id="412" w:author="Ori Suchy" w:date="2021-04-03T21:02:00Z">
        <w:r w:rsidR="0085104E">
          <w:rPr>
            <w:rFonts w:ascii="David" w:hAnsi="David" w:cs="David" w:hint="cs"/>
            <w:sz w:val="28"/>
            <w:szCs w:val="28"/>
            <w:rtl/>
          </w:rPr>
          <w:t>הצטמצמנו</w:t>
        </w:r>
        <w:r w:rsidR="0085104E">
          <w:rPr>
            <w:rFonts w:ascii="David" w:hAnsi="David" w:cs="David" w:hint="cs"/>
            <w:sz w:val="28"/>
            <w:szCs w:val="28"/>
            <w:rtl/>
          </w:rPr>
          <w:t xml:space="preserve"> </w:t>
        </w:r>
      </w:ins>
      <w:del w:id="413" w:author="Ori Suchy" w:date="2021-04-03T21:02:00Z">
        <w:r w:rsidDel="0085104E">
          <w:rPr>
            <w:rFonts w:ascii="David" w:hAnsi="David" w:cs="David" w:hint="cs"/>
            <w:sz w:val="28"/>
            <w:szCs w:val="28"/>
            <w:rtl/>
          </w:rPr>
          <w:delText xml:space="preserve">על </w:delText>
        </w:r>
      </w:del>
      <w:ins w:id="414" w:author="Ori Suchy" w:date="2021-04-03T21:02:00Z">
        <w:r w:rsidR="0085104E">
          <w:rPr>
            <w:rFonts w:ascii="David" w:hAnsi="David" w:cs="David" w:hint="cs"/>
            <w:sz w:val="28"/>
            <w:szCs w:val="28"/>
            <w:rtl/>
          </w:rPr>
          <w:t>ל</w:t>
        </w:r>
      </w:ins>
      <w:r>
        <w:rPr>
          <w:rFonts w:ascii="David" w:hAnsi="David" w:cs="David" w:hint="cs"/>
          <w:sz w:val="28"/>
          <w:szCs w:val="28"/>
          <w:rtl/>
        </w:rPr>
        <w:t>ש</w:t>
      </w:r>
      <w:ins w:id="415" w:author="Ori Suchy" w:date="2021-04-03T21:02:00Z">
        <w:r w:rsidR="00A603A1">
          <w:rPr>
            <w:rFonts w:ascii="David" w:hAnsi="David" w:cs="David" w:hint="cs"/>
            <w:sz w:val="28"/>
            <w:szCs w:val="28"/>
            <w:rtl/>
          </w:rPr>
          <w:t>ת</w:t>
        </w:r>
      </w:ins>
      <w:del w:id="416" w:author="Ori Suchy" w:date="2021-04-03T21:02:00Z">
        <w:r w:rsidDel="00A603A1">
          <w:rPr>
            <w:rFonts w:ascii="David" w:hAnsi="David" w:cs="David" w:hint="cs"/>
            <w:sz w:val="28"/>
            <w:szCs w:val="28"/>
            <w:rtl/>
          </w:rPr>
          <w:delText>נ</w:delText>
        </w:r>
      </w:del>
      <w:r>
        <w:rPr>
          <w:rFonts w:ascii="David" w:hAnsi="David" w:cs="David" w:hint="cs"/>
          <w:sz w:val="28"/>
          <w:szCs w:val="28"/>
          <w:rtl/>
        </w:rPr>
        <w:t>י אופציות</w:t>
      </w:r>
      <w:ins w:id="417" w:author="Ori Suchy" w:date="2021-04-03T21:03:00Z">
        <w:r w:rsidR="0085104E">
          <w:rPr>
            <w:rFonts w:ascii="David" w:hAnsi="David" w:cs="David" w:hint="cs"/>
            <w:sz w:val="28"/>
            <w:szCs w:val="28"/>
            <w:rtl/>
          </w:rPr>
          <w:t>:</w:t>
        </w:r>
      </w:ins>
      <w:r>
        <w:rPr>
          <w:rFonts w:ascii="David" w:hAnsi="David" w:cs="David" w:hint="cs"/>
          <w:sz w:val="28"/>
          <w:szCs w:val="28"/>
          <w:rtl/>
        </w:rPr>
        <w:t xml:space="preserve"> </w:t>
      </w:r>
    </w:p>
    <w:p w14:paraId="66684C82" w14:textId="77777777" w:rsidR="0085104E" w:rsidRDefault="0085104E" w:rsidP="0085104E">
      <w:pPr>
        <w:spacing w:after="0"/>
        <w:rPr>
          <w:ins w:id="418" w:author="Ori Suchy" w:date="2021-04-03T21:04:00Z"/>
          <w:rFonts w:ascii="David" w:hAnsi="David" w:cs="David"/>
          <w:sz w:val="28"/>
          <w:szCs w:val="28"/>
          <w:rtl/>
        </w:rPr>
        <w:pPrChange w:id="419" w:author="Ori Suchy" w:date="2021-04-03T21:04:00Z">
          <w:pPr>
            <w:spacing w:after="0"/>
          </w:pPr>
        </w:pPrChange>
      </w:pPr>
    </w:p>
    <w:p w14:paraId="3D47F2C4" w14:textId="38276641" w:rsidR="0085104E" w:rsidRPr="0085104E" w:rsidRDefault="002407FA" w:rsidP="0085104E">
      <w:pPr>
        <w:pStyle w:val="a7"/>
        <w:numPr>
          <w:ilvl w:val="0"/>
          <w:numId w:val="4"/>
        </w:numPr>
        <w:spacing w:after="0"/>
        <w:rPr>
          <w:ins w:id="420" w:author="Ori Suchy" w:date="2021-04-03T21:04:00Z"/>
          <w:rFonts w:ascii="David" w:hAnsi="David" w:cs="David"/>
          <w:sz w:val="28"/>
          <w:szCs w:val="28"/>
          <w:rtl/>
          <w:rPrChange w:id="421" w:author="Ori Suchy" w:date="2021-04-03T21:04:00Z">
            <w:rPr>
              <w:ins w:id="422" w:author="Ori Suchy" w:date="2021-04-03T21:04:00Z"/>
              <w:rtl/>
            </w:rPr>
          </w:rPrChange>
        </w:rPr>
        <w:pPrChange w:id="423" w:author="Ori Suchy" w:date="2021-04-03T21:04:00Z">
          <w:pPr>
            <w:spacing w:after="0"/>
          </w:pPr>
        </w:pPrChange>
      </w:pPr>
      <w:r w:rsidRPr="0085104E">
        <w:rPr>
          <w:rFonts w:ascii="David" w:hAnsi="David" w:cs="David" w:hint="cs"/>
          <w:sz w:val="28"/>
          <w:szCs w:val="28"/>
          <w:rtl/>
          <w:rPrChange w:id="424" w:author="Ori Suchy" w:date="2021-04-03T21:04:00Z">
            <w:rPr>
              <w:rFonts w:hint="cs"/>
              <w:rtl/>
            </w:rPr>
          </w:rPrChange>
        </w:rPr>
        <w:t xml:space="preserve">מודל הדומה </w:t>
      </w:r>
      <w:ins w:id="425" w:author="Ori Suchy" w:date="2021-04-03T21:03:00Z">
        <w:r w:rsidR="0085104E" w:rsidRPr="0085104E">
          <w:rPr>
            <w:rFonts w:ascii="David" w:hAnsi="David" w:cs="David" w:hint="cs"/>
            <w:sz w:val="28"/>
            <w:szCs w:val="28"/>
            <w:rtl/>
            <w:rPrChange w:id="426" w:author="Ori Suchy" w:date="2021-04-03T21:04:00Z">
              <w:rPr>
                <w:rFonts w:hint="cs"/>
                <w:rtl/>
              </w:rPr>
            </w:rPrChange>
          </w:rPr>
          <w:t>ל-</w:t>
        </w:r>
      </w:ins>
      <w:del w:id="427" w:author="Ori Suchy" w:date="2021-04-03T21:03:00Z">
        <w:r w:rsidRPr="0085104E" w:rsidDel="0085104E">
          <w:rPr>
            <w:rFonts w:ascii="David" w:hAnsi="David" w:cs="David" w:hint="cs"/>
            <w:sz w:val="28"/>
            <w:szCs w:val="28"/>
            <w:rtl/>
            <w:rPrChange w:id="428" w:author="Ori Suchy" w:date="2021-04-03T21:04:00Z">
              <w:rPr>
                <w:rFonts w:hint="cs"/>
                <w:rtl/>
              </w:rPr>
            </w:rPrChange>
          </w:rPr>
          <w:delText>ל</w:delText>
        </w:r>
        <w:r w:rsidRPr="0085104E" w:rsidDel="0085104E">
          <w:rPr>
            <w:rFonts w:ascii="David" w:hAnsi="David" w:cs="David"/>
            <w:sz w:val="28"/>
            <w:szCs w:val="28"/>
            <w:rPrChange w:id="429" w:author="Ori Suchy" w:date="2021-04-03T21:04:00Z">
              <w:rPr/>
            </w:rPrChange>
          </w:rPr>
          <w:delText xml:space="preserve"> icy </w:delText>
        </w:r>
      </w:del>
      <w:ins w:id="430" w:author="Ori Suchy" w:date="2021-04-03T21:03:00Z">
        <w:r w:rsidR="0085104E" w:rsidRPr="0085104E">
          <w:rPr>
            <w:rFonts w:ascii="David" w:hAnsi="David" w:cs="David"/>
            <w:sz w:val="28"/>
            <w:szCs w:val="28"/>
            <w:rPrChange w:id="431" w:author="Ori Suchy" w:date="2021-04-03T21:04:00Z">
              <w:rPr/>
            </w:rPrChange>
          </w:rPr>
          <w:t>I</w:t>
        </w:r>
        <w:r w:rsidR="0085104E" w:rsidRPr="0085104E">
          <w:rPr>
            <w:rFonts w:ascii="David" w:hAnsi="David" w:cs="David"/>
            <w:sz w:val="28"/>
            <w:szCs w:val="28"/>
            <w:rPrChange w:id="432" w:author="Ori Suchy" w:date="2021-04-03T21:04:00Z">
              <w:rPr/>
            </w:rPrChange>
          </w:rPr>
          <w:t xml:space="preserve">cy </w:t>
        </w:r>
      </w:ins>
      <w:del w:id="433" w:author="Ori Suchy" w:date="2021-04-03T21:03:00Z">
        <w:r w:rsidRPr="0085104E" w:rsidDel="0085104E">
          <w:rPr>
            <w:rFonts w:ascii="David" w:hAnsi="David" w:cs="David"/>
            <w:sz w:val="28"/>
            <w:szCs w:val="28"/>
            <w:rPrChange w:id="434" w:author="Ori Suchy" w:date="2021-04-03T21:04:00Z">
              <w:rPr/>
            </w:rPrChange>
          </w:rPr>
          <w:delText xml:space="preserve">tower </w:delText>
        </w:r>
      </w:del>
      <w:ins w:id="435" w:author="Ori Suchy" w:date="2021-04-03T21:03:00Z">
        <w:r w:rsidR="0085104E" w:rsidRPr="0085104E">
          <w:rPr>
            <w:rFonts w:ascii="David" w:hAnsi="David" w:cs="David"/>
            <w:sz w:val="28"/>
            <w:szCs w:val="28"/>
            <w:rPrChange w:id="436" w:author="Ori Suchy" w:date="2021-04-03T21:04:00Z">
              <w:rPr/>
            </w:rPrChange>
          </w:rPr>
          <w:t>T</w:t>
        </w:r>
        <w:r w:rsidR="0085104E" w:rsidRPr="0085104E">
          <w:rPr>
            <w:rFonts w:ascii="David" w:hAnsi="David" w:cs="David"/>
            <w:sz w:val="28"/>
            <w:szCs w:val="28"/>
            <w:rPrChange w:id="437" w:author="Ori Suchy" w:date="2021-04-03T21:04:00Z">
              <w:rPr/>
            </w:rPrChange>
          </w:rPr>
          <w:t>ower</w:t>
        </w:r>
        <w:r w:rsidR="0085104E" w:rsidRPr="0085104E">
          <w:rPr>
            <w:rFonts w:ascii="David" w:hAnsi="David" w:cs="David" w:hint="cs"/>
            <w:sz w:val="28"/>
            <w:szCs w:val="28"/>
            <w:rtl/>
            <w:rPrChange w:id="438" w:author="Ori Suchy" w:date="2021-04-03T21:04:00Z">
              <w:rPr>
                <w:rFonts w:hint="cs"/>
                <w:rtl/>
              </w:rPr>
            </w:rPrChange>
          </w:rPr>
          <w:t xml:space="preserve">, </w:t>
        </w:r>
      </w:ins>
      <w:del w:id="439" w:author="Ori Suchy" w:date="2021-04-03T21:03:00Z">
        <w:r w:rsidRPr="0085104E" w:rsidDel="0085104E">
          <w:rPr>
            <w:rFonts w:ascii="David" w:hAnsi="David" w:cs="David" w:hint="cs"/>
            <w:sz w:val="28"/>
            <w:szCs w:val="28"/>
            <w:rtl/>
            <w:rPrChange w:id="440" w:author="Ori Suchy" w:date="2021-04-03T21:04:00Z">
              <w:rPr>
                <w:rFonts w:hint="cs"/>
                <w:rtl/>
              </w:rPr>
            </w:rPrChange>
          </w:rPr>
          <w:delText xml:space="preserve"> </w:delText>
        </w:r>
      </w:del>
      <w:r w:rsidRPr="0085104E">
        <w:rPr>
          <w:rFonts w:ascii="David" w:hAnsi="David" w:cs="David" w:hint="cs"/>
          <w:sz w:val="28"/>
          <w:szCs w:val="28"/>
          <w:rtl/>
          <w:rPrChange w:id="441" w:author="Ori Suchy" w:date="2021-04-03T21:04:00Z">
            <w:rPr>
              <w:rFonts w:hint="cs"/>
              <w:rtl/>
            </w:rPr>
          </w:rPrChange>
        </w:rPr>
        <w:t>כאשר החללית תעוף כלפי מעלה אל מסדרון "אינסופי" ותיתקל במכשולים בדרך</w:t>
      </w:r>
      <w:ins w:id="442" w:author="Ori Suchy" w:date="2021-04-03T21:04:00Z">
        <w:r w:rsidR="0085104E" w:rsidRPr="0085104E">
          <w:rPr>
            <w:rFonts w:ascii="David" w:hAnsi="David" w:cs="David" w:hint="cs"/>
            <w:sz w:val="28"/>
            <w:szCs w:val="28"/>
            <w:rtl/>
            <w:rPrChange w:id="443" w:author="Ori Suchy" w:date="2021-04-03T21:04:00Z">
              <w:rPr>
                <w:rFonts w:hint="cs"/>
                <w:rtl/>
              </w:rPr>
            </w:rPrChange>
          </w:rPr>
          <w:t>.</w:t>
        </w:r>
      </w:ins>
      <w:del w:id="444" w:author="Ori Suchy" w:date="2021-04-03T21:04:00Z">
        <w:r w:rsidRPr="0085104E" w:rsidDel="0085104E">
          <w:rPr>
            <w:rFonts w:ascii="David" w:hAnsi="David" w:cs="David" w:hint="cs"/>
            <w:sz w:val="28"/>
            <w:szCs w:val="28"/>
            <w:rtl/>
            <w:rPrChange w:id="445" w:author="Ori Suchy" w:date="2021-04-03T21:04:00Z">
              <w:rPr>
                <w:rFonts w:hint="cs"/>
                <w:rtl/>
              </w:rPr>
            </w:rPrChange>
          </w:rPr>
          <w:delText>,</w:delText>
        </w:r>
      </w:del>
      <w:r w:rsidRPr="0085104E">
        <w:rPr>
          <w:rFonts w:ascii="David" w:hAnsi="David" w:cs="David" w:hint="cs"/>
          <w:sz w:val="28"/>
          <w:szCs w:val="28"/>
          <w:rtl/>
          <w:rPrChange w:id="446" w:author="Ori Suchy" w:date="2021-04-03T21:04:00Z">
            <w:rPr>
              <w:rFonts w:hint="cs"/>
              <w:rtl/>
            </w:rPr>
          </w:rPrChange>
        </w:rPr>
        <w:t xml:space="preserve"> </w:t>
      </w:r>
    </w:p>
    <w:p w14:paraId="0533637E" w14:textId="2B82A199" w:rsidR="0085104E" w:rsidRPr="0085104E" w:rsidRDefault="0085104E" w:rsidP="0085104E">
      <w:pPr>
        <w:pStyle w:val="a7"/>
        <w:numPr>
          <w:ilvl w:val="0"/>
          <w:numId w:val="4"/>
        </w:numPr>
        <w:spacing w:after="0"/>
        <w:rPr>
          <w:ins w:id="447" w:author="Ori Suchy" w:date="2021-04-03T21:04:00Z"/>
          <w:rFonts w:ascii="David" w:hAnsi="David" w:cs="David"/>
          <w:sz w:val="28"/>
          <w:szCs w:val="28"/>
          <w:rtl/>
          <w:rPrChange w:id="448" w:author="Ori Suchy" w:date="2021-04-03T21:04:00Z">
            <w:rPr>
              <w:ins w:id="449" w:author="Ori Suchy" w:date="2021-04-03T21:04:00Z"/>
              <w:rtl/>
            </w:rPr>
          </w:rPrChange>
        </w:rPr>
        <w:pPrChange w:id="450" w:author="Ori Suchy" w:date="2021-04-03T21:04:00Z">
          <w:pPr>
            <w:spacing w:after="0"/>
          </w:pPr>
        </w:pPrChange>
      </w:pPr>
      <w:ins w:id="451" w:author="Ori Suchy" w:date="2021-04-03T21:04:00Z">
        <w:r>
          <w:rPr>
            <w:rFonts w:ascii="David" w:hAnsi="David" w:cs="David" w:hint="cs"/>
            <w:sz w:val="28"/>
            <w:szCs w:val="28"/>
            <w:rtl/>
          </w:rPr>
          <w:t xml:space="preserve">מודל שמזכיר את המשחק </w:t>
        </w:r>
        <w:r>
          <w:rPr>
            <w:rFonts w:ascii="David" w:hAnsi="David" w:cs="David"/>
            <w:sz w:val="28"/>
            <w:szCs w:val="28"/>
          </w:rPr>
          <w:t>King of Opera</w:t>
        </w:r>
      </w:ins>
    </w:p>
    <w:p w14:paraId="69B65FBF" w14:textId="15023329" w:rsidR="002407FA" w:rsidRPr="0085104E" w:rsidRDefault="002407FA" w:rsidP="0085104E">
      <w:pPr>
        <w:spacing w:after="0"/>
        <w:rPr>
          <w:rFonts w:ascii="David" w:hAnsi="David" w:cs="David"/>
          <w:sz w:val="28"/>
          <w:szCs w:val="28"/>
          <w:rtl/>
          <w:rPrChange w:id="452" w:author="Ori Suchy" w:date="2021-04-03T21:04:00Z">
            <w:rPr>
              <w:rtl/>
            </w:rPr>
          </w:rPrChange>
        </w:rPr>
        <w:pPrChange w:id="453" w:author="Ori Suchy" w:date="2021-04-03T21:04:00Z">
          <w:pPr>
            <w:spacing w:after="0"/>
          </w:pPr>
        </w:pPrChange>
      </w:pPr>
      <w:del w:id="454" w:author="Ori Suchy" w:date="2021-04-03T21:04:00Z">
        <w:r w:rsidRPr="0085104E" w:rsidDel="0085104E">
          <w:rPr>
            <w:rFonts w:ascii="David" w:hAnsi="David" w:cs="David" w:hint="cs"/>
            <w:sz w:val="28"/>
            <w:szCs w:val="28"/>
            <w:rtl/>
            <w:rPrChange w:id="455" w:author="Ori Suchy" w:date="2021-04-03T21:04:00Z">
              <w:rPr>
                <w:rFonts w:hint="cs"/>
                <w:rtl/>
              </w:rPr>
            </w:rPrChange>
          </w:rPr>
          <w:delText xml:space="preserve">אך </w:delText>
        </w:r>
      </w:del>
      <w:ins w:id="456" w:author="Ori Suchy" w:date="2021-04-03T21:04:00Z">
        <w:r w:rsidR="0085104E">
          <w:rPr>
            <w:rFonts w:ascii="David" w:hAnsi="David" w:cs="David" w:hint="cs"/>
            <w:sz w:val="28"/>
            <w:szCs w:val="28"/>
            <w:rtl/>
          </w:rPr>
          <w:t>לבסוף</w:t>
        </w:r>
        <w:r w:rsidR="0085104E" w:rsidRPr="0085104E">
          <w:rPr>
            <w:rFonts w:ascii="David" w:hAnsi="David" w:cs="David" w:hint="cs"/>
            <w:sz w:val="28"/>
            <w:szCs w:val="28"/>
            <w:rtl/>
            <w:rPrChange w:id="457" w:author="Ori Suchy" w:date="2021-04-03T21:04:00Z">
              <w:rPr>
                <w:rFonts w:hint="cs"/>
                <w:rtl/>
              </w:rPr>
            </w:rPrChange>
          </w:rPr>
          <w:t xml:space="preserve"> </w:t>
        </w:r>
      </w:ins>
      <w:r w:rsidRPr="0085104E">
        <w:rPr>
          <w:rFonts w:ascii="David" w:hAnsi="David" w:cs="David" w:hint="cs"/>
          <w:sz w:val="28"/>
          <w:szCs w:val="28"/>
          <w:rtl/>
          <w:rPrChange w:id="458" w:author="Ori Suchy" w:date="2021-04-03T21:04:00Z">
            <w:rPr>
              <w:rFonts w:hint="cs"/>
              <w:rtl/>
            </w:rPr>
          </w:rPrChange>
        </w:rPr>
        <w:t xml:space="preserve">החלטנו שאנחנו רוצים </w:t>
      </w:r>
      <w:del w:id="459" w:author="Ori Suchy" w:date="2021-04-03T21:05:00Z">
        <w:r w:rsidRPr="0085104E" w:rsidDel="0085104E">
          <w:rPr>
            <w:rFonts w:ascii="David" w:hAnsi="David" w:cs="David" w:hint="cs"/>
            <w:sz w:val="28"/>
            <w:szCs w:val="28"/>
            <w:rtl/>
            <w:rPrChange w:id="460" w:author="Ori Suchy" w:date="2021-04-03T21:04:00Z">
              <w:rPr>
                <w:rFonts w:hint="cs"/>
                <w:rtl/>
              </w:rPr>
            </w:rPrChange>
          </w:rPr>
          <w:delText xml:space="preserve">משהו </w:delText>
        </w:r>
      </w:del>
      <w:ins w:id="461" w:author="Ori Suchy" w:date="2021-04-03T21:05:00Z">
        <w:r w:rsidR="0085104E">
          <w:rPr>
            <w:rFonts w:ascii="David" w:hAnsi="David" w:cs="David" w:hint="cs"/>
            <w:sz w:val="28"/>
            <w:szCs w:val="28"/>
            <w:rtl/>
          </w:rPr>
          <w:t>משחק</w:t>
        </w:r>
        <w:r w:rsidR="0085104E" w:rsidRPr="0085104E">
          <w:rPr>
            <w:rFonts w:ascii="David" w:hAnsi="David" w:cs="David" w:hint="cs"/>
            <w:sz w:val="28"/>
            <w:szCs w:val="28"/>
            <w:rtl/>
            <w:rPrChange w:id="462" w:author="Ori Suchy" w:date="2021-04-03T21:04:00Z">
              <w:rPr>
                <w:rFonts w:hint="cs"/>
                <w:rtl/>
              </w:rPr>
            </w:rPrChange>
          </w:rPr>
          <w:t xml:space="preserve"> </w:t>
        </w:r>
      </w:ins>
      <w:r w:rsidRPr="0085104E">
        <w:rPr>
          <w:rFonts w:ascii="David" w:hAnsi="David" w:cs="David" w:hint="cs"/>
          <w:sz w:val="28"/>
          <w:szCs w:val="28"/>
          <w:rtl/>
          <w:rPrChange w:id="463" w:author="Ori Suchy" w:date="2021-04-03T21:04:00Z">
            <w:rPr>
              <w:rFonts w:hint="cs"/>
              <w:rtl/>
            </w:rPr>
          </w:rPrChange>
        </w:rPr>
        <w:t xml:space="preserve">שמערב כמה שחקנים ובאמת מחזיר אותנו למשחקים של פעם ולכן בחרנו במודל </w:t>
      </w:r>
      <w:del w:id="464" w:author="Ori Suchy" w:date="2021-04-03T21:05:00Z">
        <w:r w:rsidRPr="0085104E" w:rsidDel="0085104E">
          <w:rPr>
            <w:rFonts w:ascii="David" w:hAnsi="David" w:cs="David" w:hint="cs"/>
            <w:sz w:val="28"/>
            <w:szCs w:val="28"/>
            <w:rtl/>
            <w:rPrChange w:id="465" w:author="Ori Suchy" w:date="2021-04-03T21:04:00Z">
              <w:rPr>
                <w:rFonts w:hint="cs"/>
                <w:rtl/>
              </w:rPr>
            </w:rPrChange>
          </w:rPr>
          <w:delText>השני שחשבנו עליו שזה משחק בסגנון של</w:delText>
        </w:r>
      </w:del>
      <w:ins w:id="466" w:author="Ori Suchy" w:date="2021-04-03T21:05:00Z">
        <w:r w:rsidR="0085104E">
          <w:rPr>
            <w:rFonts w:ascii="David" w:hAnsi="David" w:cs="David" w:hint="cs"/>
            <w:sz w:val="28"/>
            <w:szCs w:val="28"/>
            <w:rtl/>
          </w:rPr>
          <w:t>השני.</w:t>
        </w:r>
      </w:ins>
      <w:r w:rsidRPr="0085104E">
        <w:rPr>
          <w:rFonts w:ascii="David" w:hAnsi="David" w:cs="David" w:hint="cs"/>
          <w:sz w:val="28"/>
          <w:szCs w:val="28"/>
          <w:rtl/>
          <w:rPrChange w:id="467" w:author="Ori Suchy" w:date="2021-04-03T21:04:00Z">
            <w:rPr>
              <w:rFonts w:hint="cs"/>
              <w:rtl/>
            </w:rPr>
          </w:rPrChange>
        </w:rPr>
        <w:t xml:space="preserve"> </w:t>
      </w:r>
    </w:p>
    <w:p w14:paraId="45980319" w14:textId="564F5A5E" w:rsidR="002407FA" w:rsidRDefault="002407FA" w:rsidP="009A60EA">
      <w:pPr>
        <w:spacing w:after="0"/>
        <w:rPr>
          <w:rFonts w:ascii="David" w:hAnsi="David" w:cs="David"/>
          <w:sz w:val="28"/>
          <w:szCs w:val="28"/>
          <w:rtl/>
        </w:rPr>
      </w:pPr>
      <w:r>
        <w:rPr>
          <w:rFonts w:ascii="David" w:hAnsi="David" w:cs="David"/>
          <w:sz w:val="28"/>
          <w:szCs w:val="28"/>
        </w:rPr>
        <w:t xml:space="preserve">King of opera </w:t>
      </w:r>
      <w:r>
        <w:rPr>
          <w:rFonts w:ascii="David" w:hAnsi="David" w:cs="David" w:hint="cs"/>
          <w:sz w:val="28"/>
          <w:szCs w:val="28"/>
          <w:rtl/>
        </w:rPr>
        <w:t xml:space="preserve"> </w:t>
      </w:r>
      <w:del w:id="468" w:author="Ori Suchy" w:date="2021-04-03T21:05:00Z">
        <w:r w:rsidDel="0085104E">
          <w:rPr>
            <w:rFonts w:ascii="David" w:hAnsi="David" w:cs="David" w:hint="cs"/>
            <w:sz w:val="28"/>
            <w:szCs w:val="28"/>
            <w:rtl/>
          </w:rPr>
          <w:delText>כאשר למי שלא מכיר זה</w:delText>
        </w:r>
      </w:del>
      <w:ins w:id="469" w:author="Ori Suchy" w:date="2021-04-03T21:05:00Z">
        <w:r w:rsidR="0085104E">
          <w:rPr>
            <w:rFonts w:ascii="David" w:hAnsi="David" w:cs="David" w:hint="cs"/>
            <w:sz w:val="28"/>
            <w:szCs w:val="28"/>
            <w:rtl/>
          </w:rPr>
          <w:t>הוא</w:t>
        </w:r>
      </w:ins>
      <w:r>
        <w:rPr>
          <w:rFonts w:ascii="David" w:hAnsi="David" w:cs="David" w:hint="cs"/>
          <w:sz w:val="28"/>
          <w:szCs w:val="28"/>
          <w:rtl/>
        </w:rPr>
        <w:t xml:space="preserve"> משחק שבו יש </w:t>
      </w:r>
      <w:del w:id="470" w:author="Ori Suchy" w:date="2021-04-03T21:05:00Z">
        <w:r w:rsidDel="0085104E">
          <w:rPr>
            <w:rFonts w:ascii="David" w:hAnsi="David" w:cs="David" w:hint="cs"/>
            <w:sz w:val="28"/>
            <w:szCs w:val="28"/>
            <w:rtl/>
          </w:rPr>
          <w:delText xml:space="preserve">כמה </w:delText>
        </w:r>
      </w:del>
      <w:ins w:id="471" w:author="Ori Suchy" w:date="2021-04-03T21:05:00Z">
        <w:r w:rsidR="0085104E">
          <w:rPr>
            <w:rFonts w:ascii="David" w:hAnsi="David" w:cs="David" w:hint="cs"/>
            <w:sz w:val="28"/>
            <w:szCs w:val="28"/>
            <w:rtl/>
          </w:rPr>
          <w:t>מספר</w:t>
        </w:r>
        <w:r w:rsidR="0085104E">
          <w:rPr>
            <w:rFonts w:ascii="David" w:hAnsi="David" w:cs="David" w:hint="cs"/>
            <w:sz w:val="28"/>
            <w:szCs w:val="28"/>
            <w:rtl/>
          </w:rPr>
          <w:t xml:space="preserve"> </w:t>
        </w:r>
      </w:ins>
      <w:del w:id="472" w:author="Ori Suchy" w:date="2021-04-03T21:07:00Z">
        <w:r w:rsidDel="00705227">
          <w:rPr>
            <w:rFonts w:ascii="David" w:hAnsi="David" w:cs="David" w:hint="cs"/>
            <w:sz w:val="28"/>
            <w:szCs w:val="28"/>
            <w:rtl/>
          </w:rPr>
          <w:delText xml:space="preserve">שחקנים </w:delText>
        </w:r>
      </w:del>
      <w:ins w:id="473" w:author="Ori Suchy" w:date="2021-04-03T21:07:00Z">
        <w:r w:rsidR="00705227">
          <w:rPr>
            <w:rFonts w:ascii="David" w:hAnsi="David" w:cs="David" w:hint="cs"/>
            <w:sz w:val="28"/>
            <w:szCs w:val="28"/>
            <w:rtl/>
          </w:rPr>
          <w:t>זמרי אופרה</w:t>
        </w:r>
        <w:r w:rsidR="00705227">
          <w:rPr>
            <w:rFonts w:ascii="David" w:hAnsi="David" w:cs="David" w:hint="cs"/>
            <w:sz w:val="28"/>
            <w:szCs w:val="28"/>
            <w:rtl/>
          </w:rPr>
          <w:t xml:space="preserve"> </w:t>
        </w:r>
      </w:ins>
      <w:del w:id="474" w:author="Ori Suchy" w:date="2021-04-03T21:07:00Z">
        <w:r w:rsidDel="00705227">
          <w:rPr>
            <w:rFonts w:ascii="David" w:hAnsi="David" w:cs="David" w:hint="cs"/>
            <w:sz w:val="28"/>
            <w:szCs w:val="28"/>
            <w:rtl/>
          </w:rPr>
          <w:delText xml:space="preserve">בזירה </w:delText>
        </w:r>
      </w:del>
      <w:ins w:id="475" w:author="Ori Suchy" w:date="2021-04-03T21:07:00Z">
        <w:r w:rsidR="00705227">
          <w:rPr>
            <w:rFonts w:ascii="David" w:hAnsi="David" w:cs="David" w:hint="cs"/>
            <w:sz w:val="28"/>
            <w:szCs w:val="28"/>
            <w:rtl/>
          </w:rPr>
          <w:t>על במה</w:t>
        </w:r>
        <w:r w:rsidR="00705227">
          <w:rPr>
            <w:rFonts w:ascii="David" w:hAnsi="David" w:cs="David" w:hint="cs"/>
            <w:sz w:val="28"/>
            <w:szCs w:val="28"/>
            <w:rtl/>
          </w:rPr>
          <w:t xml:space="preserve"> </w:t>
        </w:r>
      </w:ins>
      <w:r>
        <w:rPr>
          <w:rFonts w:ascii="David" w:hAnsi="David" w:cs="David" w:hint="cs"/>
          <w:sz w:val="28"/>
          <w:szCs w:val="28"/>
          <w:rtl/>
        </w:rPr>
        <w:t>והם מנסים לזכות באור הזרקורים</w:t>
      </w:r>
      <w:ins w:id="476" w:author="Ori Suchy" w:date="2021-04-03T21:05:00Z">
        <w:r w:rsidR="0085104E">
          <w:rPr>
            <w:rFonts w:ascii="David" w:hAnsi="David" w:cs="David" w:hint="cs"/>
            <w:sz w:val="28"/>
            <w:szCs w:val="28"/>
            <w:rtl/>
          </w:rPr>
          <w:t xml:space="preserve"> </w:t>
        </w:r>
      </w:ins>
      <w:r>
        <w:rPr>
          <w:rFonts w:ascii="David" w:hAnsi="David" w:cs="David" w:hint="cs"/>
          <w:sz w:val="28"/>
          <w:szCs w:val="28"/>
          <w:rtl/>
        </w:rPr>
        <w:t xml:space="preserve">(מעין </w:t>
      </w:r>
      <w:proofErr w:type="spellStart"/>
      <w:r>
        <w:rPr>
          <w:rFonts w:ascii="David" w:hAnsi="David" w:cs="David" w:hint="cs"/>
          <w:sz w:val="28"/>
          <w:szCs w:val="28"/>
          <w:rtl/>
        </w:rPr>
        <w:t>ספוטלייט</w:t>
      </w:r>
      <w:proofErr w:type="spellEnd"/>
      <w:r>
        <w:rPr>
          <w:rFonts w:ascii="David" w:hAnsi="David" w:cs="David" w:hint="cs"/>
          <w:sz w:val="28"/>
          <w:szCs w:val="28"/>
          <w:rtl/>
        </w:rPr>
        <w:t xml:space="preserve"> במשחק)</w:t>
      </w:r>
      <w:ins w:id="477" w:author="Ori Suchy" w:date="2021-04-03T21:05:00Z">
        <w:r w:rsidR="0085104E">
          <w:rPr>
            <w:rFonts w:ascii="David" w:hAnsi="David" w:cs="David" w:hint="cs"/>
            <w:sz w:val="28"/>
            <w:szCs w:val="28"/>
            <w:rtl/>
          </w:rPr>
          <w:t>,</w:t>
        </w:r>
      </w:ins>
      <w:r>
        <w:rPr>
          <w:rFonts w:ascii="David" w:hAnsi="David" w:cs="David" w:hint="cs"/>
          <w:sz w:val="28"/>
          <w:szCs w:val="28"/>
          <w:rtl/>
        </w:rPr>
        <w:t xml:space="preserve"> </w:t>
      </w:r>
      <w:del w:id="478" w:author="Ori Suchy" w:date="2021-04-03T21:05:00Z">
        <w:r w:rsidDel="0085104E">
          <w:rPr>
            <w:rFonts w:ascii="David" w:hAnsi="David" w:cs="David" w:hint="cs"/>
            <w:sz w:val="28"/>
            <w:szCs w:val="28"/>
            <w:rtl/>
          </w:rPr>
          <w:delText xml:space="preserve">והם </w:delText>
        </w:r>
      </w:del>
      <w:ins w:id="479" w:author="Ori Suchy" w:date="2021-04-03T21:05:00Z">
        <w:r w:rsidR="0085104E">
          <w:rPr>
            <w:rFonts w:ascii="David" w:hAnsi="David" w:cs="David" w:hint="cs"/>
            <w:sz w:val="28"/>
            <w:szCs w:val="28"/>
            <w:rtl/>
          </w:rPr>
          <w:t>השחקנים</w:t>
        </w:r>
        <w:r w:rsidR="0085104E">
          <w:rPr>
            <w:rFonts w:ascii="David" w:hAnsi="David" w:cs="David" w:hint="cs"/>
            <w:sz w:val="28"/>
            <w:szCs w:val="28"/>
            <w:rtl/>
          </w:rPr>
          <w:t xml:space="preserve"> </w:t>
        </w:r>
      </w:ins>
      <w:r>
        <w:rPr>
          <w:rFonts w:ascii="David" w:hAnsi="David" w:cs="David" w:hint="cs"/>
          <w:sz w:val="28"/>
          <w:szCs w:val="28"/>
          <w:rtl/>
        </w:rPr>
        <w:t xml:space="preserve">מעיפים אחד את השני </w:t>
      </w:r>
      <w:del w:id="480" w:author="Ori Suchy" w:date="2021-04-03T21:07:00Z">
        <w:r w:rsidDel="00705227">
          <w:rPr>
            <w:rFonts w:ascii="David" w:hAnsi="David" w:cs="David" w:hint="cs"/>
            <w:sz w:val="28"/>
            <w:szCs w:val="28"/>
            <w:rtl/>
          </w:rPr>
          <w:delText xml:space="preserve">מהזירה </w:delText>
        </w:r>
      </w:del>
      <w:ins w:id="481" w:author="Ori Suchy" w:date="2021-04-03T21:07:00Z">
        <w:r w:rsidR="00705227">
          <w:rPr>
            <w:rFonts w:ascii="David" w:hAnsi="David" w:cs="David" w:hint="cs"/>
            <w:sz w:val="28"/>
            <w:szCs w:val="28"/>
            <w:rtl/>
          </w:rPr>
          <w:t>מה</w:t>
        </w:r>
        <w:r w:rsidR="00705227">
          <w:rPr>
            <w:rFonts w:ascii="David" w:hAnsi="David" w:cs="David" w:hint="cs"/>
            <w:sz w:val="28"/>
            <w:szCs w:val="28"/>
            <w:rtl/>
          </w:rPr>
          <w:t>במה</w:t>
        </w:r>
        <w:r w:rsidR="00705227">
          <w:rPr>
            <w:rFonts w:ascii="David" w:hAnsi="David" w:cs="David" w:hint="cs"/>
            <w:sz w:val="28"/>
            <w:szCs w:val="28"/>
            <w:rtl/>
          </w:rPr>
          <w:t xml:space="preserve"> </w:t>
        </w:r>
      </w:ins>
      <w:r>
        <w:rPr>
          <w:rFonts w:ascii="David" w:hAnsi="David" w:cs="David" w:hint="cs"/>
          <w:sz w:val="28"/>
          <w:szCs w:val="28"/>
          <w:rtl/>
        </w:rPr>
        <w:t xml:space="preserve">כדי לזכות בו. </w:t>
      </w:r>
    </w:p>
    <w:p w14:paraId="4A447392" w14:textId="76634005" w:rsidR="002407FA" w:rsidRDefault="002407FA" w:rsidP="009A60EA">
      <w:pPr>
        <w:spacing w:after="0"/>
        <w:rPr>
          <w:rFonts w:ascii="David" w:hAnsi="David" w:cs="David"/>
          <w:sz w:val="28"/>
          <w:szCs w:val="28"/>
          <w:rtl/>
        </w:rPr>
      </w:pPr>
      <w:r>
        <w:rPr>
          <w:rFonts w:ascii="David" w:hAnsi="David" w:cs="David" w:hint="cs"/>
          <w:sz w:val="28"/>
          <w:szCs w:val="28"/>
          <w:rtl/>
        </w:rPr>
        <w:t xml:space="preserve">התאהבנו ברעיון והוספנו מיד שחקן נוסף למשחק שלנו ואת האלמנט של </w:t>
      </w:r>
      <w:proofErr w:type="spellStart"/>
      <w:r>
        <w:rPr>
          <w:rFonts w:ascii="David" w:hAnsi="David" w:cs="David" w:hint="cs"/>
          <w:sz w:val="28"/>
          <w:szCs w:val="28"/>
          <w:rtl/>
        </w:rPr>
        <w:t>הספוטלייט</w:t>
      </w:r>
      <w:proofErr w:type="spellEnd"/>
      <w:r>
        <w:rPr>
          <w:rFonts w:ascii="David" w:hAnsi="David" w:cs="David" w:hint="cs"/>
          <w:sz w:val="28"/>
          <w:szCs w:val="28"/>
          <w:rtl/>
        </w:rPr>
        <w:t xml:space="preserve"> כאשר הספוט לייט מתחיל על שחקן </w:t>
      </w:r>
      <w:ins w:id="482" w:author="Ori Suchy" w:date="2021-04-03T21:07:00Z">
        <w:r w:rsidR="00705227">
          <w:rPr>
            <w:rFonts w:ascii="David" w:hAnsi="David" w:cs="David" w:hint="cs"/>
            <w:sz w:val="28"/>
            <w:szCs w:val="28"/>
            <w:rtl/>
          </w:rPr>
          <w:t xml:space="preserve">אקראי </w:t>
        </w:r>
      </w:ins>
      <w:del w:id="483" w:author="Ori Suchy" w:date="2021-04-03T21:07:00Z">
        <w:r w:rsidDel="00705227">
          <w:rPr>
            <w:rFonts w:ascii="David" w:hAnsi="David" w:cs="David" w:hint="cs"/>
            <w:sz w:val="28"/>
            <w:szCs w:val="28"/>
            <w:rtl/>
          </w:rPr>
          <w:delText>ב</w:delText>
        </w:r>
        <w:r w:rsidR="00866490" w:rsidDel="00705227">
          <w:rPr>
            <w:rFonts w:ascii="David" w:hAnsi="David" w:cs="David" w:hint="cs"/>
            <w:sz w:val="28"/>
            <w:szCs w:val="28"/>
            <w:rtl/>
          </w:rPr>
          <w:delText xml:space="preserve">אופן </w:delText>
        </w:r>
        <w:r w:rsidDel="00705227">
          <w:rPr>
            <w:rFonts w:ascii="David" w:hAnsi="David" w:cs="David" w:hint="cs"/>
            <w:sz w:val="28"/>
            <w:szCs w:val="28"/>
            <w:rtl/>
          </w:rPr>
          <w:delText xml:space="preserve">רנדומלי </w:delText>
        </w:r>
      </w:del>
      <w:r>
        <w:rPr>
          <w:rFonts w:ascii="David" w:hAnsi="David" w:cs="David" w:hint="cs"/>
          <w:sz w:val="28"/>
          <w:szCs w:val="28"/>
          <w:rtl/>
        </w:rPr>
        <w:t>ועובר</w:t>
      </w:r>
      <w:del w:id="484" w:author="Ori Suchy" w:date="2021-04-03T21:07:00Z">
        <w:r w:rsidDel="00705227">
          <w:rPr>
            <w:rFonts w:ascii="David" w:hAnsi="David" w:cs="David" w:hint="cs"/>
            <w:sz w:val="28"/>
            <w:szCs w:val="28"/>
            <w:rtl/>
          </w:rPr>
          <w:delText xml:space="preserve"> </w:delText>
        </w:r>
      </w:del>
      <w:r>
        <w:rPr>
          <w:rFonts w:ascii="David" w:hAnsi="David" w:cs="David" w:hint="cs"/>
          <w:sz w:val="28"/>
          <w:szCs w:val="28"/>
          <w:rtl/>
        </w:rPr>
        <w:t xml:space="preserve"> לשחקן השני </w:t>
      </w:r>
      <w:del w:id="485" w:author="Ori Suchy" w:date="2021-04-03T21:07:00Z">
        <w:r w:rsidDel="00705227">
          <w:rPr>
            <w:rFonts w:ascii="David" w:hAnsi="David" w:cs="David" w:hint="cs"/>
            <w:sz w:val="28"/>
            <w:szCs w:val="28"/>
            <w:rtl/>
          </w:rPr>
          <w:delText>אם השחקן</w:delText>
        </w:r>
      </w:del>
      <w:ins w:id="486" w:author="Ori Suchy" w:date="2021-04-03T21:07:00Z">
        <w:r w:rsidR="00705227">
          <w:rPr>
            <w:rFonts w:ascii="David" w:hAnsi="David" w:cs="David" w:hint="cs"/>
            <w:sz w:val="28"/>
            <w:szCs w:val="28"/>
            <w:rtl/>
          </w:rPr>
          <w:t xml:space="preserve">כאשר </w:t>
        </w:r>
      </w:ins>
      <w:ins w:id="487" w:author="Ori Suchy" w:date="2021-04-03T21:08:00Z">
        <w:r w:rsidR="00705227">
          <w:rPr>
            <w:rFonts w:ascii="David" w:hAnsi="David" w:cs="David" w:hint="cs"/>
            <w:sz w:val="28"/>
            <w:szCs w:val="28"/>
            <w:rtl/>
          </w:rPr>
          <w:t>הראשון</w:t>
        </w:r>
      </w:ins>
      <w:r>
        <w:rPr>
          <w:rFonts w:ascii="David" w:hAnsi="David" w:cs="David" w:hint="cs"/>
          <w:sz w:val="28"/>
          <w:szCs w:val="28"/>
          <w:rtl/>
        </w:rPr>
        <w:t xml:space="preserve"> עף מהזירה.</w:t>
      </w:r>
    </w:p>
    <w:p w14:paraId="46CC08BF" w14:textId="65CA1717" w:rsidR="002407FA" w:rsidRDefault="002407FA" w:rsidP="009A60EA">
      <w:pPr>
        <w:spacing w:after="0"/>
        <w:rPr>
          <w:rFonts w:ascii="David" w:hAnsi="David" w:cs="David"/>
          <w:sz w:val="28"/>
          <w:szCs w:val="28"/>
          <w:rtl/>
        </w:rPr>
      </w:pPr>
      <w:r>
        <w:rPr>
          <w:rFonts w:ascii="David" w:hAnsi="David" w:cs="David" w:hint="cs"/>
          <w:sz w:val="28"/>
          <w:szCs w:val="28"/>
          <w:rtl/>
        </w:rPr>
        <w:t xml:space="preserve">בכך השגנו את המטרה של משחק </w:t>
      </w:r>
      <w:proofErr w:type="spellStart"/>
      <w:r>
        <w:rPr>
          <w:rFonts w:ascii="David" w:hAnsi="David" w:cs="David" w:hint="cs"/>
          <w:sz w:val="28"/>
          <w:szCs w:val="28"/>
          <w:rtl/>
        </w:rPr>
        <w:t>אינטרקטיבי</w:t>
      </w:r>
      <w:proofErr w:type="spellEnd"/>
      <w:r>
        <w:rPr>
          <w:rFonts w:ascii="David" w:hAnsi="David" w:cs="David" w:hint="cs"/>
          <w:sz w:val="28"/>
          <w:szCs w:val="28"/>
          <w:rtl/>
        </w:rPr>
        <w:t xml:space="preserve"> ותחרותי כאשר המטרה של כל שחקן </w:t>
      </w:r>
      <w:ins w:id="488" w:author="Ori Suchy" w:date="2021-04-03T21:08:00Z">
        <w:r w:rsidR="00F44763">
          <w:rPr>
            <w:rFonts w:ascii="David" w:hAnsi="David" w:cs="David" w:hint="cs"/>
            <w:sz w:val="28"/>
            <w:szCs w:val="28"/>
            <w:rtl/>
          </w:rPr>
          <w:t xml:space="preserve">היא לזכות בכמה שיותר נקודות כאשר הדרך היא </w:t>
        </w:r>
      </w:ins>
      <w:del w:id="489" w:author="Ori Suchy" w:date="2021-04-03T21:08:00Z">
        <w:r w:rsidDel="00F44763">
          <w:rPr>
            <w:rFonts w:ascii="David" w:hAnsi="David" w:cs="David" w:hint="cs"/>
            <w:sz w:val="28"/>
            <w:szCs w:val="28"/>
            <w:rtl/>
          </w:rPr>
          <w:delText xml:space="preserve">זה </w:delText>
        </w:r>
      </w:del>
      <w:r>
        <w:rPr>
          <w:rFonts w:ascii="David" w:hAnsi="David" w:cs="David" w:hint="cs"/>
          <w:sz w:val="28"/>
          <w:szCs w:val="28"/>
          <w:rtl/>
        </w:rPr>
        <w:t xml:space="preserve">להעיף את השני ולשרוד כמה שיותר זמן עם </w:t>
      </w:r>
      <w:del w:id="490" w:author="Ori Suchy" w:date="2021-04-03T21:08:00Z">
        <w:r w:rsidDel="00F44763">
          <w:rPr>
            <w:rFonts w:ascii="David" w:hAnsi="David" w:cs="David" w:hint="cs"/>
            <w:sz w:val="28"/>
            <w:szCs w:val="28"/>
            <w:rtl/>
          </w:rPr>
          <w:delText>הספוטלייט</w:delText>
        </w:r>
      </w:del>
      <w:ins w:id="491" w:author="Ori Suchy" w:date="2021-04-03T21:08:00Z">
        <w:r w:rsidR="00F44763">
          <w:rPr>
            <w:rFonts w:ascii="David" w:hAnsi="David" w:cs="David" w:hint="cs"/>
            <w:sz w:val="28"/>
            <w:szCs w:val="28"/>
            <w:rtl/>
          </w:rPr>
          <w:t>ה</w:t>
        </w:r>
        <w:r w:rsidR="00F44763">
          <w:rPr>
            <w:rFonts w:ascii="David" w:hAnsi="David" w:cs="David" w:hint="cs"/>
            <w:sz w:val="28"/>
            <w:szCs w:val="28"/>
            <w:rtl/>
          </w:rPr>
          <w:t>קרן אור</w:t>
        </w:r>
      </w:ins>
      <w:r>
        <w:rPr>
          <w:rFonts w:ascii="David" w:hAnsi="David" w:cs="David" w:hint="cs"/>
          <w:sz w:val="28"/>
          <w:szCs w:val="28"/>
          <w:rtl/>
        </w:rPr>
        <w:t>.</w:t>
      </w:r>
    </w:p>
    <w:p w14:paraId="5D90CF5C" w14:textId="608E24C3" w:rsidR="002407FA" w:rsidRDefault="00866490" w:rsidP="009A60EA">
      <w:pPr>
        <w:spacing w:after="0"/>
        <w:rPr>
          <w:rFonts w:ascii="David" w:hAnsi="David" w:cs="David"/>
          <w:sz w:val="28"/>
          <w:szCs w:val="28"/>
          <w:rtl/>
        </w:rPr>
      </w:pPr>
      <w:r>
        <w:rPr>
          <w:rFonts w:ascii="David" w:hAnsi="David" w:cs="David" w:hint="cs"/>
          <w:sz w:val="28"/>
          <w:szCs w:val="28"/>
          <w:rtl/>
        </w:rPr>
        <w:t xml:space="preserve">לאחר ששיחקנו </w:t>
      </w:r>
      <w:del w:id="492" w:author="Ori Suchy" w:date="2021-04-03T21:08:00Z">
        <w:r w:rsidDel="00B82BAD">
          <w:rPr>
            <w:rFonts w:ascii="David" w:hAnsi="David" w:cs="David" w:hint="cs"/>
            <w:sz w:val="28"/>
            <w:szCs w:val="28"/>
            <w:rtl/>
          </w:rPr>
          <w:delText>אנחנו וחברינו</w:delText>
        </w:r>
      </w:del>
      <w:ins w:id="493" w:author="Ori Suchy" w:date="2021-04-03T21:08:00Z">
        <w:r w:rsidR="00B82BAD">
          <w:rPr>
            <w:rFonts w:ascii="David" w:hAnsi="David" w:cs="David" w:hint="cs"/>
            <w:sz w:val="28"/>
            <w:szCs w:val="28"/>
            <w:rtl/>
          </w:rPr>
          <w:t>עם מספר חברים</w:t>
        </w:r>
      </w:ins>
      <w:r>
        <w:rPr>
          <w:rFonts w:ascii="David" w:hAnsi="David" w:cs="David" w:hint="cs"/>
          <w:sz w:val="28"/>
          <w:szCs w:val="28"/>
          <w:rtl/>
        </w:rPr>
        <w:t xml:space="preserve"> במשחק הבנו שהשחקן עם </w:t>
      </w:r>
      <w:del w:id="494" w:author="Ori Suchy" w:date="2021-04-03T21:08:00Z">
        <w:r w:rsidDel="00B82BAD">
          <w:rPr>
            <w:rFonts w:ascii="David" w:hAnsi="David" w:cs="David" w:hint="cs"/>
            <w:sz w:val="28"/>
            <w:szCs w:val="28"/>
            <w:rtl/>
          </w:rPr>
          <w:delText xml:space="preserve">הספוטלייט </w:delText>
        </w:r>
      </w:del>
      <w:ins w:id="495" w:author="Ori Suchy" w:date="2021-04-03T21:08:00Z">
        <w:r w:rsidR="00B82BAD">
          <w:rPr>
            <w:rFonts w:ascii="David" w:hAnsi="David" w:cs="David" w:hint="cs"/>
            <w:sz w:val="28"/>
            <w:szCs w:val="28"/>
            <w:rtl/>
          </w:rPr>
          <w:t>הקרן אור</w:t>
        </w:r>
        <w:r w:rsidR="00B82BAD">
          <w:rPr>
            <w:rFonts w:ascii="David" w:hAnsi="David" w:cs="David" w:hint="cs"/>
            <w:sz w:val="28"/>
            <w:szCs w:val="28"/>
            <w:rtl/>
          </w:rPr>
          <w:t xml:space="preserve"> </w:t>
        </w:r>
      </w:ins>
      <w:r>
        <w:rPr>
          <w:rFonts w:ascii="David" w:hAnsi="David" w:cs="David" w:hint="cs"/>
          <w:sz w:val="28"/>
          <w:szCs w:val="28"/>
          <w:rtl/>
        </w:rPr>
        <w:t>צריך תמריץ להסתכן ולהסתובב בזירה במקום להתמ</w:t>
      </w:r>
      <w:ins w:id="496" w:author="Ori Suchy" w:date="2021-04-03T21:08:00Z">
        <w:r w:rsidR="00B82BAD">
          <w:rPr>
            <w:rFonts w:ascii="David" w:hAnsi="David" w:cs="David" w:hint="cs"/>
            <w:sz w:val="28"/>
            <w:szCs w:val="28"/>
            <w:rtl/>
          </w:rPr>
          <w:t>ק</w:t>
        </w:r>
      </w:ins>
      <w:r>
        <w:rPr>
          <w:rFonts w:ascii="David" w:hAnsi="David" w:cs="David" w:hint="cs"/>
          <w:sz w:val="28"/>
          <w:szCs w:val="28"/>
          <w:rtl/>
        </w:rPr>
        <w:t>ד במרכז</w:t>
      </w:r>
      <w:ins w:id="497" w:author="Ori Suchy" w:date="2021-04-03T21:08:00Z">
        <w:r w:rsidR="00B82BAD">
          <w:rPr>
            <w:rFonts w:ascii="David" w:hAnsi="David" w:cs="David" w:hint="cs"/>
            <w:sz w:val="28"/>
            <w:szCs w:val="28"/>
            <w:rtl/>
          </w:rPr>
          <w:t>.</w:t>
        </w:r>
      </w:ins>
      <w:r>
        <w:rPr>
          <w:rFonts w:ascii="David" w:hAnsi="David" w:cs="David" w:hint="cs"/>
          <w:sz w:val="28"/>
          <w:szCs w:val="28"/>
          <w:rtl/>
        </w:rPr>
        <w:t xml:space="preserve"> </w:t>
      </w:r>
      <w:del w:id="498" w:author="Ori Suchy" w:date="2021-04-03T21:08:00Z">
        <w:r w:rsidDel="00B82BAD">
          <w:rPr>
            <w:rFonts w:ascii="David" w:hAnsi="David" w:cs="David" w:hint="cs"/>
            <w:sz w:val="28"/>
            <w:szCs w:val="28"/>
            <w:rtl/>
          </w:rPr>
          <w:delText>ו</w:delText>
        </w:r>
      </w:del>
      <w:r>
        <w:rPr>
          <w:rFonts w:ascii="David" w:hAnsi="David" w:cs="David" w:hint="cs"/>
          <w:sz w:val="28"/>
          <w:szCs w:val="28"/>
          <w:rtl/>
        </w:rPr>
        <w:t xml:space="preserve">לכן </w:t>
      </w:r>
      <w:r w:rsidR="002407FA">
        <w:rPr>
          <w:rFonts w:ascii="David" w:hAnsi="David" w:cs="David" w:hint="cs"/>
          <w:sz w:val="28"/>
          <w:szCs w:val="28"/>
          <w:rtl/>
        </w:rPr>
        <w:t xml:space="preserve"> הוספנו אלמנטים של </w:t>
      </w:r>
      <w:ins w:id="499" w:author="Ori Suchy" w:date="2021-04-03T21:09:00Z">
        <w:r w:rsidR="00B82BAD">
          <w:rPr>
            <w:rFonts w:ascii="David" w:hAnsi="David" w:cs="David" w:hint="cs"/>
            <w:sz w:val="28"/>
            <w:szCs w:val="28"/>
          </w:rPr>
          <w:t>P</w:t>
        </w:r>
        <w:r w:rsidR="00B82BAD">
          <w:rPr>
            <w:rFonts w:ascii="David" w:hAnsi="David" w:cs="David"/>
            <w:sz w:val="28"/>
            <w:szCs w:val="28"/>
          </w:rPr>
          <w:t>ickups</w:t>
        </w:r>
        <w:r w:rsidR="00B82BAD">
          <w:rPr>
            <w:rFonts w:ascii="David" w:hAnsi="David" w:cs="David" w:hint="cs"/>
            <w:sz w:val="28"/>
            <w:szCs w:val="28"/>
            <w:rtl/>
          </w:rPr>
          <w:t xml:space="preserve"> </w:t>
        </w:r>
      </w:ins>
      <w:del w:id="500" w:author="Ori Suchy" w:date="2021-04-03T21:09:00Z">
        <w:r w:rsidR="002407FA" w:rsidDel="00B82BAD">
          <w:rPr>
            <w:rFonts w:ascii="David" w:hAnsi="David" w:cs="David" w:hint="cs"/>
            <w:sz w:val="28"/>
            <w:szCs w:val="28"/>
          </w:rPr>
          <w:delText>P</w:delText>
        </w:r>
        <w:r w:rsidR="002407FA" w:rsidDel="00B82BAD">
          <w:rPr>
            <w:rFonts w:ascii="David" w:hAnsi="David" w:cs="David"/>
            <w:sz w:val="28"/>
            <w:szCs w:val="28"/>
          </w:rPr>
          <w:delText>ICKUPS</w:delText>
        </w:r>
        <w:r w:rsidR="002407FA" w:rsidDel="00B82BAD">
          <w:rPr>
            <w:rFonts w:ascii="David" w:hAnsi="David" w:cs="David" w:hint="cs"/>
            <w:sz w:val="28"/>
            <w:szCs w:val="28"/>
            <w:rtl/>
          </w:rPr>
          <w:delText xml:space="preserve"> </w:delText>
        </w:r>
      </w:del>
      <w:r w:rsidR="002407FA">
        <w:rPr>
          <w:rFonts w:ascii="David" w:hAnsi="David" w:cs="David" w:hint="cs"/>
          <w:sz w:val="28"/>
          <w:szCs w:val="28"/>
          <w:rtl/>
        </w:rPr>
        <w:t xml:space="preserve">שאין במשחק המקורי, המחשבה מאוחרי הוספת </w:t>
      </w:r>
      <w:del w:id="501" w:author="Ori Suchy" w:date="2021-04-03T21:09:00Z">
        <w:r w:rsidR="002407FA" w:rsidDel="00B82BAD">
          <w:rPr>
            <w:rFonts w:ascii="David" w:hAnsi="David" w:cs="David" w:hint="cs"/>
            <w:sz w:val="28"/>
            <w:szCs w:val="28"/>
            <w:rtl/>
          </w:rPr>
          <w:delText xml:space="preserve">הפיקאפים </w:delText>
        </w:r>
      </w:del>
      <w:ins w:id="502" w:author="Ori Suchy" w:date="2021-04-03T21:09:00Z">
        <w:r w:rsidR="00B82BAD">
          <w:rPr>
            <w:rFonts w:ascii="David" w:hAnsi="David" w:cs="David" w:hint="cs"/>
            <w:sz w:val="28"/>
            <w:szCs w:val="28"/>
            <w:rtl/>
          </w:rPr>
          <w:t>ה-</w:t>
        </w:r>
        <w:r w:rsidR="00B82BAD" w:rsidRPr="00B82BAD">
          <w:rPr>
            <w:rFonts w:ascii="David" w:hAnsi="David" w:cs="David" w:hint="cs"/>
            <w:sz w:val="28"/>
            <w:szCs w:val="28"/>
          </w:rPr>
          <w:t xml:space="preserve"> </w:t>
        </w:r>
        <w:r w:rsidR="00B82BAD">
          <w:rPr>
            <w:rFonts w:ascii="David" w:hAnsi="David" w:cs="David" w:hint="cs"/>
            <w:sz w:val="28"/>
            <w:szCs w:val="28"/>
          </w:rPr>
          <w:t>P</w:t>
        </w:r>
        <w:r w:rsidR="00B82BAD">
          <w:rPr>
            <w:rFonts w:ascii="David" w:hAnsi="David" w:cs="David"/>
            <w:sz w:val="28"/>
            <w:szCs w:val="28"/>
          </w:rPr>
          <w:t>ickups</w:t>
        </w:r>
      </w:ins>
      <w:r w:rsidR="002407FA">
        <w:rPr>
          <w:rFonts w:ascii="David" w:hAnsi="David" w:cs="David" w:hint="cs"/>
          <w:sz w:val="28"/>
          <w:szCs w:val="28"/>
          <w:rtl/>
        </w:rPr>
        <w:t xml:space="preserve">הייתה לתמרץ את השחקן עם </w:t>
      </w:r>
      <w:del w:id="503" w:author="Ori Suchy" w:date="2021-04-03T21:09:00Z">
        <w:r w:rsidR="002407FA" w:rsidDel="00B82BAD">
          <w:rPr>
            <w:rFonts w:ascii="David" w:hAnsi="David" w:cs="David" w:hint="cs"/>
            <w:sz w:val="28"/>
            <w:szCs w:val="28"/>
            <w:rtl/>
          </w:rPr>
          <w:delText xml:space="preserve">הספוטלייט </w:delText>
        </w:r>
      </w:del>
      <w:ins w:id="504" w:author="Ori Suchy" w:date="2021-04-03T21:09:00Z">
        <w:r w:rsidR="00B82BAD">
          <w:rPr>
            <w:rFonts w:ascii="David" w:hAnsi="David" w:cs="David" w:hint="cs"/>
            <w:sz w:val="28"/>
            <w:szCs w:val="28"/>
            <w:rtl/>
          </w:rPr>
          <w:t>הקרן אור</w:t>
        </w:r>
        <w:r w:rsidR="00B82BAD">
          <w:rPr>
            <w:rFonts w:ascii="David" w:hAnsi="David" w:cs="David" w:hint="cs"/>
            <w:sz w:val="28"/>
            <w:szCs w:val="28"/>
            <w:rtl/>
          </w:rPr>
          <w:t xml:space="preserve"> </w:t>
        </w:r>
      </w:ins>
      <w:r w:rsidR="002407FA">
        <w:rPr>
          <w:rFonts w:ascii="David" w:hAnsi="David" w:cs="David" w:hint="cs"/>
          <w:sz w:val="28"/>
          <w:szCs w:val="28"/>
          <w:rtl/>
        </w:rPr>
        <w:t xml:space="preserve">עליו </w:t>
      </w:r>
      <w:del w:id="505" w:author="Ori Suchy" w:date="2021-04-03T21:09:00Z">
        <w:r w:rsidR="002407FA" w:rsidDel="00B82BAD">
          <w:rPr>
            <w:rFonts w:ascii="David" w:hAnsi="David" w:cs="David" w:hint="cs"/>
            <w:sz w:val="28"/>
            <w:szCs w:val="28"/>
            <w:rtl/>
          </w:rPr>
          <w:delText>להסותבב</w:delText>
        </w:r>
      </w:del>
      <w:ins w:id="506" w:author="Ori Suchy" w:date="2021-04-03T21:09:00Z">
        <w:r w:rsidR="00B82BAD">
          <w:rPr>
            <w:rFonts w:ascii="David" w:hAnsi="David" w:cs="David" w:hint="cs"/>
            <w:sz w:val="28"/>
            <w:szCs w:val="28"/>
            <w:rtl/>
          </w:rPr>
          <w:t>להסתובב</w:t>
        </w:r>
      </w:ins>
      <w:r w:rsidR="002407FA">
        <w:rPr>
          <w:rFonts w:ascii="David" w:hAnsi="David" w:cs="David" w:hint="cs"/>
          <w:sz w:val="28"/>
          <w:szCs w:val="28"/>
          <w:rtl/>
        </w:rPr>
        <w:t xml:space="preserve"> בזירה ולצבור עוד נקודות</w:t>
      </w:r>
      <w:r>
        <w:rPr>
          <w:rFonts w:ascii="David" w:hAnsi="David" w:cs="David" w:hint="cs"/>
          <w:sz w:val="28"/>
          <w:szCs w:val="28"/>
          <w:rtl/>
        </w:rPr>
        <w:t xml:space="preserve"> ובכך לתת פתח לשחקן השני להעיף אותו.</w:t>
      </w:r>
    </w:p>
    <w:p w14:paraId="512B20CF" w14:textId="7D344E43" w:rsidR="00866490" w:rsidRDefault="00866490" w:rsidP="009A60EA">
      <w:pPr>
        <w:spacing w:after="0"/>
        <w:rPr>
          <w:rFonts w:ascii="David" w:hAnsi="David" w:cs="David"/>
          <w:sz w:val="28"/>
          <w:szCs w:val="28"/>
          <w:rtl/>
        </w:rPr>
      </w:pPr>
    </w:p>
    <w:p w14:paraId="5AAB4AF6" w14:textId="47557A4E" w:rsidR="00866490" w:rsidRDefault="00866490" w:rsidP="009A60EA">
      <w:pPr>
        <w:spacing w:after="0"/>
        <w:rPr>
          <w:rFonts w:ascii="David" w:hAnsi="David" w:cs="David" w:hint="cs"/>
          <w:sz w:val="28"/>
          <w:szCs w:val="28"/>
          <w:rtl/>
        </w:rPr>
      </w:pPr>
      <w:r>
        <w:rPr>
          <w:rFonts w:ascii="David" w:hAnsi="David" w:cs="David" w:hint="cs"/>
          <w:sz w:val="28"/>
          <w:szCs w:val="28"/>
          <w:rtl/>
        </w:rPr>
        <w:t xml:space="preserve">לאחר סבב נוסף של </w:t>
      </w:r>
      <w:del w:id="507" w:author="Ori Suchy" w:date="2021-04-03T21:09:00Z">
        <w:r w:rsidDel="00225477">
          <w:rPr>
            <w:rFonts w:ascii="David" w:hAnsi="David" w:cs="David" w:hint="cs"/>
            <w:sz w:val="28"/>
            <w:szCs w:val="28"/>
            <w:rtl/>
          </w:rPr>
          <w:delText xml:space="preserve">פלייטסטינג </w:delText>
        </w:r>
      </w:del>
      <w:proofErr w:type="spellStart"/>
      <w:ins w:id="508" w:author="Ori Suchy" w:date="2021-04-03T21:09:00Z">
        <w:r w:rsidR="00225477">
          <w:rPr>
            <w:rFonts w:ascii="David" w:hAnsi="David" w:cs="David"/>
            <w:sz w:val="28"/>
            <w:szCs w:val="28"/>
          </w:rPr>
          <w:t>PlayTesting</w:t>
        </w:r>
        <w:proofErr w:type="spellEnd"/>
        <w:r w:rsidR="00225477">
          <w:rPr>
            <w:rFonts w:ascii="David" w:hAnsi="David" w:cs="David" w:hint="cs"/>
            <w:sz w:val="28"/>
            <w:szCs w:val="28"/>
            <w:rtl/>
          </w:rPr>
          <w:t xml:space="preserve"> </w:t>
        </w:r>
      </w:ins>
      <w:r>
        <w:rPr>
          <w:rFonts w:ascii="David" w:hAnsi="David" w:cs="David" w:hint="cs"/>
          <w:sz w:val="28"/>
          <w:szCs w:val="28"/>
          <w:rtl/>
        </w:rPr>
        <w:t xml:space="preserve">הבנו שהמסור והיכולת לצבור </w:t>
      </w:r>
      <w:del w:id="509" w:author="Ori Suchy" w:date="2021-04-03T21:09:00Z">
        <w:r w:rsidDel="00225477">
          <w:rPr>
            <w:rFonts w:ascii="David" w:hAnsi="David" w:cs="David" w:hint="cs"/>
            <w:sz w:val="28"/>
            <w:szCs w:val="28"/>
            <w:rtl/>
          </w:rPr>
          <w:delText xml:space="preserve">בוסט </w:delText>
        </w:r>
      </w:del>
      <w:ins w:id="510" w:author="Ori Suchy" w:date="2021-04-03T21:09:00Z">
        <w:r w:rsidR="00225477">
          <w:rPr>
            <w:rFonts w:ascii="David" w:hAnsi="David" w:cs="David" w:hint="cs"/>
            <w:sz w:val="28"/>
            <w:szCs w:val="28"/>
          </w:rPr>
          <w:t>B</w:t>
        </w:r>
        <w:r w:rsidR="00225477">
          <w:rPr>
            <w:rFonts w:ascii="David" w:hAnsi="David" w:cs="David"/>
            <w:sz w:val="28"/>
            <w:szCs w:val="28"/>
          </w:rPr>
          <w:t>o</w:t>
        </w:r>
      </w:ins>
      <w:ins w:id="511" w:author="Ori Suchy" w:date="2021-04-03T21:10:00Z">
        <w:r w:rsidR="00225477">
          <w:rPr>
            <w:rFonts w:ascii="David" w:hAnsi="David" w:cs="David"/>
            <w:sz w:val="28"/>
            <w:szCs w:val="28"/>
          </w:rPr>
          <w:t>ost</w:t>
        </w:r>
      </w:ins>
      <w:ins w:id="512" w:author="Ori Suchy" w:date="2021-04-03T21:09:00Z">
        <w:r w:rsidR="00225477">
          <w:rPr>
            <w:rFonts w:ascii="David" w:hAnsi="David" w:cs="David" w:hint="cs"/>
            <w:sz w:val="28"/>
            <w:szCs w:val="28"/>
            <w:rtl/>
          </w:rPr>
          <w:t xml:space="preserve"> </w:t>
        </w:r>
      </w:ins>
      <w:r>
        <w:rPr>
          <w:rFonts w:ascii="David" w:hAnsi="David" w:cs="David" w:hint="cs"/>
          <w:sz w:val="28"/>
          <w:szCs w:val="28"/>
          <w:rtl/>
        </w:rPr>
        <w:t xml:space="preserve">של מהירות מעמיסים קצת יותר מדי על המשחקיות ולכן החלטנו </w:t>
      </w:r>
      <w:ins w:id="513" w:author="Ori Suchy" w:date="2021-04-03T21:10:00Z">
        <w:r w:rsidR="00225477">
          <w:rPr>
            <w:rFonts w:ascii="David" w:hAnsi="David" w:cs="David" w:hint="cs"/>
            <w:sz w:val="28"/>
            <w:szCs w:val="28"/>
            <w:rtl/>
          </w:rPr>
          <w:t xml:space="preserve">בינתיים </w:t>
        </w:r>
      </w:ins>
      <w:r>
        <w:rPr>
          <w:rFonts w:ascii="David" w:hAnsi="David" w:cs="David" w:hint="cs"/>
          <w:sz w:val="28"/>
          <w:szCs w:val="28"/>
          <w:rtl/>
        </w:rPr>
        <w:t xml:space="preserve">להוריד אותם </w:t>
      </w:r>
      <w:del w:id="514" w:author="Ori Suchy" w:date="2021-04-03T21:10:00Z">
        <w:r w:rsidDel="00225477">
          <w:rPr>
            <w:rFonts w:ascii="David" w:hAnsi="David" w:cs="David" w:hint="cs"/>
            <w:sz w:val="28"/>
            <w:szCs w:val="28"/>
            <w:rtl/>
          </w:rPr>
          <w:delText xml:space="preserve">לבינתיים </w:delText>
        </w:r>
      </w:del>
      <w:r>
        <w:rPr>
          <w:rFonts w:ascii="David" w:hAnsi="David" w:cs="David" w:hint="cs"/>
          <w:sz w:val="28"/>
          <w:szCs w:val="28"/>
          <w:rtl/>
        </w:rPr>
        <w:t>כדי לשפר את חווית</w:t>
      </w:r>
      <w:ins w:id="515" w:author="Ori Suchy" w:date="2021-04-03T21:11:00Z">
        <w:r w:rsidR="00DE14C7">
          <w:rPr>
            <w:rFonts w:ascii="David" w:hAnsi="David" w:cs="David" w:hint="cs"/>
            <w:sz w:val="28"/>
            <w:szCs w:val="28"/>
            <w:rtl/>
          </w:rPr>
          <w:t xml:space="preserve"> </w:t>
        </w:r>
      </w:ins>
      <w:del w:id="516" w:author="Ori Suchy" w:date="2021-04-03T21:11:00Z">
        <w:r w:rsidDel="00DE14C7">
          <w:rPr>
            <w:rFonts w:ascii="David" w:hAnsi="David" w:cs="David" w:hint="cs"/>
            <w:sz w:val="28"/>
            <w:szCs w:val="28"/>
            <w:rtl/>
          </w:rPr>
          <w:delText xml:space="preserve"> </w:delText>
        </w:r>
      </w:del>
      <w:r>
        <w:rPr>
          <w:rFonts w:ascii="David" w:hAnsi="David" w:cs="David" w:hint="cs"/>
          <w:sz w:val="28"/>
          <w:szCs w:val="28"/>
          <w:rtl/>
        </w:rPr>
        <w:t>המשחק</w:t>
      </w:r>
      <w:ins w:id="517" w:author="Ori Suchy" w:date="2021-04-03T21:11:00Z">
        <w:r w:rsidR="00DE14C7">
          <w:rPr>
            <w:rFonts w:ascii="David" w:hAnsi="David" w:cs="David" w:hint="cs"/>
            <w:sz w:val="28"/>
            <w:szCs w:val="28"/>
            <w:rtl/>
          </w:rPr>
          <w:t xml:space="preserve"> כמו שהוא</w:t>
        </w:r>
      </w:ins>
      <w:r>
        <w:rPr>
          <w:rFonts w:ascii="David" w:hAnsi="David" w:cs="David" w:hint="cs"/>
          <w:sz w:val="28"/>
          <w:szCs w:val="28"/>
          <w:rtl/>
        </w:rPr>
        <w:t>.</w:t>
      </w:r>
    </w:p>
    <w:p w14:paraId="403189E1" w14:textId="0487A2B8" w:rsidR="00866490" w:rsidDel="001910E3" w:rsidRDefault="00866490">
      <w:pPr>
        <w:rPr>
          <w:del w:id="518" w:author="Ori Suchy" w:date="2021-04-03T22:20:00Z"/>
          <w:rFonts w:ascii="David" w:hAnsi="David" w:cs="David"/>
          <w:sz w:val="28"/>
          <w:szCs w:val="28"/>
          <w:rtl/>
        </w:rPr>
      </w:pPr>
    </w:p>
    <w:p w14:paraId="627A12D5" w14:textId="77777777" w:rsidR="001910E3" w:rsidRDefault="001910E3" w:rsidP="009A60EA">
      <w:pPr>
        <w:spacing w:after="0"/>
        <w:rPr>
          <w:ins w:id="519" w:author="Ori Suchy" w:date="2021-04-03T22:20:00Z"/>
          <w:rFonts w:ascii="David" w:hAnsi="David" w:cs="David"/>
          <w:sz w:val="28"/>
          <w:szCs w:val="28"/>
          <w:rtl/>
        </w:rPr>
      </w:pPr>
    </w:p>
    <w:p w14:paraId="462030DF" w14:textId="5E29CC18" w:rsidR="00493DB8" w:rsidRDefault="00493DB8">
      <w:pPr>
        <w:rPr>
          <w:ins w:id="520" w:author="Ori Suchy" w:date="2021-04-03T21:14:00Z"/>
          <w:rFonts w:ascii="David" w:hAnsi="David" w:cs="David"/>
          <w:sz w:val="28"/>
          <w:szCs w:val="28"/>
          <w:rtl/>
        </w:rPr>
      </w:pPr>
    </w:p>
    <w:p w14:paraId="0EE7C997" w14:textId="1C56B9BC" w:rsidR="00037E39" w:rsidRDefault="00037E39" w:rsidP="009A60EA">
      <w:pPr>
        <w:spacing w:after="0"/>
        <w:rPr>
          <w:rFonts w:ascii="David" w:hAnsi="David" w:cs="David"/>
          <w:sz w:val="28"/>
          <w:szCs w:val="28"/>
          <w:rtl/>
        </w:rPr>
      </w:pPr>
      <w:r>
        <w:rPr>
          <w:rFonts w:ascii="David" w:hAnsi="David" w:cs="David" w:hint="cs"/>
          <w:sz w:val="28"/>
          <w:szCs w:val="28"/>
          <w:rtl/>
        </w:rPr>
        <w:lastRenderedPageBreak/>
        <w:t>כמו שהזכרנו למעלה</w:t>
      </w:r>
      <w:ins w:id="521" w:author="Ori Suchy" w:date="2021-04-03T21:12:00Z">
        <w:r w:rsidR="00D14E39">
          <w:rPr>
            <w:rFonts w:ascii="David" w:hAnsi="David" w:cs="David" w:hint="cs"/>
            <w:sz w:val="28"/>
            <w:szCs w:val="28"/>
            <w:rtl/>
          </w:rPr>
          <w:t>,</w:t>
        </w:r>
      </w:ins>
      <w:r>
        <w:rPr>
          <w:rFonts w:ascii="David" w:hAnsi="David" w:cs="David" w:hint="cs"/>
          <w:sz w:val="28"/>
          <w:szCs w:val="28"/>
          <w:rtl/>
        </w:rPr>
        <w:t xml:space="preserve"> </w:t>
      </w:r>
      <w:del w:id="522" w:author="Ori Suchy" w:date="2021-04-03T21:13:00Z">
        <w:r w:rsidDel="00493DB8">
          <w:rPr>
            <w:rFonts w:ascii="David" w:hAnsi="David" w:cs="David" w:hint="cs"/>
            <w:sz w:val="28"/>
            <w:szCs w:val="28"/>
            <w:rtl/>
          </w:rPr>
          <w:delText>ביצענו בדיקה של חווית המשחק באופן שוטף אנחנו וגם ביצענו</w:delText>
        </w:r>
      </w:del>
      <w:ins w:id="523" w:author="Ori Suchy" w:date="2021-04-03T21:13:00Z">
        <w:r w:rsidR="00493DB8">
          <w:rPr>
            <w:rFonts w:ascii="David" w:hAnsi="David" w:cs="David" w:hint="cs"/>
            <w:sz w:val="28"/>
            <w:szCs w:val="28"/>
            <w:rtl/>
          </w:rPr>
          <w:t>ביצענו</w:t>
        </w:r>
      </w:ins>
      <w:r>
        <w:rPr>
          <w:rFonts w:ascii="David" w:hAnsi="David" w:cs="David" w:hint="cs"/>
          <w:sz w:val="28"/>
          <w:szCs w:val="28"/>
          <w:rtl/>
        </w:rPr>
        <w:t xml:space="preserve"> 3 סבבים של </w:t>
      </w:r>
      <w:proofErr w:type="spellStart"/>
      <w:ins w:id="524" w:author="Ori Suchy" w:date="2021-04-03T21:14:00Z">
        <w:r w:rsidR="00493DB8">
          <w:rPr>
            <w:rFonts w:ascii="David" w:hAnsi="David" w:cs="David"/>
            <w:sz w:val="28"/>
            <w:szCs w:val="28"/>
          </w:rPr>
          <w:t>PlayTesting</w:t>
        </w:r>
        <w:proofErr w:type="spellEnd"/>
        <w:r w:rsidR="00493DB8">
          <w:rPr>
            <w:rFonts w:ascii="David" w:hAnsi="David" w:cs="David" w:hint="cs"/>
            <w:sz w:val="28"/>
            <w:szCs w:val="28"/>
            <w:rtl/>
          </w:rPr>
          <w:t xml:space="preserve"> </w:t>
        </w:r>
      </w:ins>
      <w:del w:id="525" w:author="Ori Suchy" w:date="2021-04-03T21:14:00Z">
        <w:r w:rsidDel="00493DB8">
          <w:rPr>
            <w:rFonts w:ascii="David" w:hAnsi="David" w:cs="David" w:hint="cs"/>
            <w:sz w:val="28"/>
            <w:szCs w:val="28"/>
            <w:rtl/>
          </w:rPr>
          <w:delText xml:space="preserve">פלייטסטינג </w:delText>
        </w:r>
      </w:del>
      <w:r>
        <w:rPr>
          <w:rFonts w:ascii="David" w:hAnsi="David" w:cs="David" w:hint="cs"/>
          <w:sz w:val="28"/>
          <w:szCs w:val="28"/>
          <w:rtl/>
        </w:rPr>
        <w:t>כאשר התוצאות היו כדלקמן:</w:t>
      </w:r>
    </w:p>
    <w:p w14:paraId="31D300A1" w14:textId="77777777" w:rsidR="00037E39" w:rsidRDefault="00037E39" w:rsidP="009A60EA">
      <w:pPr>
        <w:spacing w:after="0"/>
        <w:rPr>
          <w:rFonts w:ascii="David" w:hAnsi="David" w:cs="David"/>
          <w:sz w:val="28"/>
          <w:szCs w:val="28"/>
          <w:rtl/>
        </w:rPr>
      </w:pPr>
    </w:p>
    <w:p w14:paraId="2527A637" w14:textId="088EEFDB" w:rsidR="008C35BD" w:rsidRDefault="00037E39" w:rsidP="008C35BD">
      <w:pPr>
        <w:spacing w:after="0"/>
        <w:rPr>
          <w:rFonts w:ascii="David" w:hAnsi="David" w:cs="David"/>
          <w:sz w:val="28"/>
          <w:szCs w:val="28"/>
          <w:rtl/>
        </w:rPr>
        <w:pPrChange w:id="526" w:author="Ori Suchy" w:date="2021-04-03T21:57:00Z">
          <w:pPr>
            <w:spacing w:after="0"/>
          </w:pPr>
        </w:pPrChange>
      </w:pPr>
      <w:del w:id="527" w:author="Ori Suchy" w:date="2021-04-03T21:53:00Z">
        <w:r w:rsidRPr="001910E3" w:rsidDel="00FF2130">
          <w:rPr>
            <w:rFonts w:ascii="David" w:hAnsi="David" w:cs="David" w:hint="cs"/>
            <w:sz w:val="28"/>
            <w:szCs w:val="28"/>
            <w:u w:val="single"/>
            <w:rtl/>
            <w:rPrChange w:id="528" w:author="Ori Suchy" w:date="2021-04-03T22:20:00Z">
              <w:rPr>
                <w:rFonts w:ascii="David" w:hAnsi="David" w:cs="David" w:hint="cs"/>
                <w:sz w:val="28"/>
                <w:szCs w:val="28"/>
                <w:rtl/>
              </w:rPr>
            </w:rPrChange>
          </w:rPr>
          <w:delText xml:space="preserve">הפלייטסטינג </w:delText>
        </w:r>
      </w:del>
      <w:ins w:id="529" w:author="Ori Suchy" w:date="2021-04-03T21:53:00Z">
        <w:r w:rsidR="00FF2130" w:rsidRPr="001910E3">
          <w:rPr>
            <w:rFonts w:ascii="David" w:hAnsi="David" w:cs="David" w:hint="cs"/>
            <w:sz w:val="28"/>
            <w:szCs w:val="28"/>
            <w:u w:val="single"/>
            <w:rtl/>
            <w:rPrChange w:id="530" w:author="Ori Suchy" w:date="2021-04-03T22:20:00Z">
              <w:rPr>
                <w:rFonts w:ascii="David" w:hAnsi="David" w:cs="David" w:hint="cs"/>
                <w:sz w:val="28"/>
                <w:szCs w:val="28"/>
                <w:rtl/>
              </w:rPr>
            </w:rPrChange>
          </w:rPr>
          <w:t>ה</w:t>
        </w:r>
        <w:r w:rsidR="00FF2130" w:rsidRPr="001910E3">
          <w:rPr>
            <w:rFonts w:ascii="David" w:hAnsi="David" w:cs="David" w:hint="cs"/>
            <w:sz w:val="28"/>
            <w:szCs w:val="28"/>
            <w:u w:val="single"/>
            <w:rtl/>
            <w:rPrChange w:id="531" w:author="Ori Suchy" w:date="2021-04-03T22:20:00Z">
              <w:rPr>
                <w:rFonts w:ascii="David" w:hAnsi="David" w:cs="David" w:hint="cs"/>
                <w:sz w:val="28"/>
                <w:szCs w:val="28"/>
                <w:rtl/>
              </w:rPr>
            </w:rPrChange>
          </w:rPr>
          <w:t>-</w:t>
        </w:r>
        <w:proofErr w:type="spellStart"/>
        <w:r w:rsidR="00FF2130" w:rsidRPr="001910E3">
          <w:rPr>
            <w:rFonts w:ascii="David" w:hAnsi="David" w:cs="David"/>
            <w:sz w:val="28"/>
            <w:szCs w:val="28"/>
            <w:u w:val="single"/>
            <w:rPrChange w:id="532" w:author="Ori Suchy" w:date="2021-04-03T22:20:00Z">
              <w:rPr>
                <w:rFonts w:ascii="David" w:hAnsi="David" w:cs="David"/>
                <w:sz w:val="28"/>
                <w:szCs w:val="28"/>
              </w:rPr>
            </w:rPrChange>
          </w:rPr>
          <w:t>PlayTesting</w:t>
        </w:r>
        <w:proofErr w:type="spellEnd"/>
        <w:r w:rsidR="00FF2130" w:rsidRPr="001910E3">
          <w:rPr>
            <w:rFonts w:ascii="David" w:hAnsi="David" w:cs="David" w:hint="cs"/>
            <w:sz w:val="28"/>
            <w:szCs w:val="28"/>
            <w:u w:val="single"/>
            <w:rtl/>
            <w:rPrChange w:id="533" w:author="Ori Suchy" w:date="2021-04-03T22:20:00Z">
              <w:rPr>
                <w:rFonts w:ascii="David" w:hAnsi="David" w:cs="David" w:hint="cs"/>
                <w:sz w:val="28"/>
                <w:szCs w:val="28"/>
                <w:rtl/>
              </w:rPr>
            </w:rPrChange>
          </w:rPr>
          <w:t xml:space="preserve"> </w:t>
        </w:r>
      </w:ins>
      <w:r w:rsidRPr="001910E3">
        <w:rPr>
          <w:rFonts w:ascii="David" w:hAnsi="David" w:cs="David" w:hint="cs"/>
          <w:sz w:val="28"/>
          <w:szCs w:val="28"/>
          <w:u w:val="single"/>
          <w:rtl/>
          <w:rPrChange w:id="534" w:author="Ori Suchy" w:date="2021-04-03T22:20:00Z">
            <w:rPr>
              <w:rFonts w:ascii="David" w:hAnsi="David" w:cs="David" w:hint="cs"/>
              <w:sz w:val="28"/>
              <w:szCs w:val="28"/>
              <w:rtl/>
            </w:rPr>
          </w:rPrChange>
        </w:rPr>
        <w:t>הראשון:</w:t>
      </w:r>
      <w:r>
        <w:rPr>
          <w:rFonts w:ascii="David" w:hAnsi="David" w:cs="David" w:hint="cs"/>
          <w:sz w:val="28"/>
          <w:szCs w:val="28"/>
          <w:rtl/>
        </w:rPr>
        <w:t xml:space="preserve"> המשחק עדין היה במתכונת ה</w:t>
      </w:r>
      <w:ins w:id="535" w:author="Ori Suchy" w:date="2021-04-03T21:50:00Z">
        <w:r w:rsidR="00EA5074">
          <w:rPr>
            <w:rFonts w:ascii="David" w:hAnsi="David" w:cs="David" w:hint="cs"/>
            <w:sz w:val="28"/>
            <w:szCs w:val="28"/>
            <w:rtl/>
          </w:rPr>
          <w:t>-</w:t>
        </w:r>
      </w:ins>
      <w:r>
        <w:rPr>
          <w:rFonts w:ascii="David" w:hAnsi="David" w:cs="David" w:hint="cs"/>
          <w:sz w:val="28"/>
          <w:szCs w:val="28"/>
        </w:rPr>
        <w:t>UFO</w:t>
      </w:r>
      <w:r>
        <w:rPr>
          <w:rFonts w:ascii="David" w:hAnsi="David" w:cs="David" w:hint="cs"/>
          <w:sz w:val="28"/>
          <w:szCs w:val="28"/>
          <w:rtl/>
        </w:rPr>
        <w:t xml:space="preserve"> המקור</w:t>
      </w:r>
      <w:ins w:id="536" w:author="Ori Suchy" w:date="2021-04-03T21:50:00Z">
        <w:r w:rsidR="00EA5074">
          <w:rPr>
            <w:rFonts w:ascii="David" w:hAnsi="David" w:cs="David" w:hint="cs"/>
            <w:sz w:val="28"/>
            <w:szCs w:val="28"/>
            <w:rtl/>
          </w:rPr>
          <w:t>י</w:t>
        </w:r>
      </w:ins>
      <w:r>
        <w:rPr>
          <w:rFonts w:ascii="David" w:hAnsi="David" w:cs="David" w:hint="cs"/>
          <w:sz w:val="28"/>
          <w:szCs w:val="28"/>
          <w:rtl/>
        </w:rPr>
        <w:t xml:space="preserve"> </w:t>
      </w:r>
      <w:del w:id="537" w:author="Ori Suchy" w:date="2021-04-03T21:50:00Z">
        <w:r w:rsidDel="00EA5074">
          <w:rPr>
            <w:rFonts w:ascii="David" w:hAnsi="David" w:cs="David" w:hint="cs"/>
            <w:sz w:val="28"/>
            <w:szCs w:val="28"/>
            <w:rtl/>
          </w:rPr>
          <w:delText xml:space="preserve">אך </w:delText>
        </w:r>
      </w:del>
      <w:ins w:id="538" w:author="Ori Suchy" w:date="2021-04-03T21:50:00Z">
        <w:r w:rsidR="00EA5074">
          <w:rPr>
            <w:rFonts w:ascii="David" w:hAnsi="David" w:cs="David" w:hint="cs"/>
            <w:sz w:val="28"/>
            <w:szCs w:val="28"/>
            <w:rtl/>
          </w:rPr>
          <w:t>בתוספת</w:t>
        </w:r>
        <w:r w:rsidR="00EA5074">
          <w:rPr>
            <w:rFonts w:ascii="David" w:hAnsi="David" w:cs="David" w:hint="cs"/>
            <w:sz w:val="28"/>
            <w:szCs w:val="28"/>
            <w:rtl/>
          </w:rPr>
          <w:t xml:space="preserve"> </w:t>
        </w:r>
      </w:ins>
      <w:del w:id="539" w:author="Ori Suchy" w:date="2021-04-03T21:50:00Z">
        <w:r w:rsidDel="00EA5074">
          <w:rPr>
            <w:rFonts w:ascii="David" w:hAnsi="David" w:cs="David" w:hint="cs"/>
            <w:sz w:val="28"/>
            <w:szCs w:val="28"/>
            <w:rtl/>
          </w:rPr>
          <w:delText xml:space="preserve">עם </w:delText>
        </w:r>
      </w:del>
      <w:r>
        <w:rPr>
          <w:rFonts w:ascii="David" w:hAnsi="David" w:cs="David" w:hint="cs"/>
          <w:sz w:val="28"/>
          <w:szCs w:val="28"/>
          <w:rtl/>
        </w:rPr>
        <w:t xml:space="preserve">המסור </w:t>
      </w:r>
      <w:del w:id="540" w:author="Ori Suchy" w:date="2021-04-03T21:50:00Z">
        <w:r w:rsidDel="00EA5074">
          <w:rPr>
            <w:rFonts w:ascii="David" w:hAnsi="David" w:cs="David" w:hint="cs"/>
            <w:sz w:val="28"/>
            <w:szCs w:val="28"/>
            <w:rtl/>
          </w:rPr>
          <w:delText xml:space="preserve">והבוסט </w:delText>
        </w:r>
      </w:del>
      <w:ins w:id="541" w:author="Ori Suchy" w:date="2021-04-03T21:50:00Z">
        <w:r w:rsidR="00EA5074">
          <w:rPr>
            <w:rFonts w:ascii="David" w:hAnsi="David" w:cs="David" w:hint="cs"/>
            <w:sz w:val="28"/>
            <w:szCs w:val="28"/>
            <w:rtl/>
          </w:rPr>
          <w:t>וה</w:t>
        </w:r>
        <w:r w:rsidR="00EA5074">
          <w:rPr>
            <w:rFonts w:ascii="David" w:hAnsi="David" w:cs="David" w:hint="cs"/>
            <w:sz w:val="28"/>
            <w:szCs w:val="28"/>
            <w:rtl/>
          </w:rPr>
          <w:t>-</w:t>
        </w:r>
        <w:r w:rsidR="00EA5074">
          <w:rPr>
            <w:rFonts w:ascii="David" w:hAnsi="David" w:cs="David"/>
            <w:sz w:val="28"/>
            <w:szCs w:val="28"/>
          </w:rPr>
          <w:t>Boost</w:t>
        </w:r>
        <w:r w:rsidR="00EA5074">
          <w:rPr>
            <w:rFonts w:ascii="David" w:hAnsi="David" w:cs="David" w:hint="cs"/>
            <w:sz w:val="28"/>
            <w:szCs w:val="28"/>
            <w:rtl/>
          </w:rPr>
          <w:t xml:space="preserve"> </w:t>
        </w:r>
      </w:ins>
      <w:r>
        <w:rPr>
          <w:rFonts w:ascii="David" w:hAnsi="David" w:cs="David" w:hint="cs"/>
          <w:sz w:val="28"/>
          <w:szCs w:val="28"/>
          <w:rtl/>
        </w:rPr>
        <w:t>של המהירות, שיחק</w:t>
      </w:r>
      <w:ins w:id="542" w:author="Ori Suchy" w:date="2021-04-03T21:50:00Z">
        <w:r w:rsidR="00EA5074">
          <w:rPr>
            <w:rFonts w:ascii="David" w:hAnsi="David" w:cs="David" w:hint="cs"/>
            <w:sz w:val="28"/>
            <w:szCs w:val="28"/>
            <w:rtl/>
          </w:rPr>
          <w:t>נ</w:t>
        </w:r>
      </w:ins>
      <w:r>
        <w:rPr>
          <w:rFonts w:ascii="David" w:hAnsi="David" w:cs="David" w:hint="cs"/>
          <w:sz w:val="28"/>
          <w:szCs w:val="28"/>
          <w:rtl/>
        </w:rPr>
        <w:t>ו בו</w:t>
      </w:r>
      <w:ins w:id="543" w:author="Ori Suchy" w:date="2021-04-03T21:50:00Z">
        <w:r w:rsidR="00EA5074">
          <w:rPr>
            <w:rFonts w:ascii="David" w:hAnsi="David" w:cs="David" w:hint="cs"/>
            <w:sz w:val="28"/>
            <w:szCs w:val="28"/>
            <w:rtl/>
          </w:rPr>
          <w:t xml:space="preserve"> אנחנו ונתנו גם ל</w:t>
        </w:r>
      </w:ins>
      <w:del w:id="544" w:author="Ori Suchy" w:date="2021-04-03T21:50:00Z">
        <w:r w:rsidDel="00EA5074">
          <w:rPr>
            <w:rFonts w:ascii="David" w:hAnsi="David" w:cs="David" w:hint="cs"/>
            <w:sz w:val="28"/>
            <w:szCs w:val="28"/>
            <w:rtl/>
          </w:rPr>
          <w:delText xml:space="preserve"> </w:delText>
        </w:r>
      </w:del>
      <w:r>
        <w:rPr>
          <w:rFonts w:ascii="David" w:hAnsi="David" w:cs="David" w:hint="cs"/>
          <w:sz w:val="28"/>
          <w:szCs w:val="28"/>
          <w:rtl/>
        </w:rPr>
        <w:t>מספר חברים</w:t>
      </w:r>
      <w:del w:id="545" w:author="Ori Suchy" w:date="2021-04-03T21:50:00Z">
        <w:r w:rsidDel="00EA5074">
          <w:rPr>
            <w:rFonts w:ascii="David" w:hAnsi="David" w:cs="David" w:hint="cs"/>
            <w:sz w:val="28"/>
            <w:szCs w:val="28"/>
            <w:rtl/>
          </w:rPr>
          <w:delText xml:space="preserve"> שלנו וגם אנחנו </w:delText>
        </w:r>
      </w:del>
      <w:ins w:id="546" w:author="Ori Suchy" w:date="2021-04-03T21:50:00Z">
        <w:r w:rsidR="00EA5074">
          <w:rPr>
            <w:rFonts w:ascii="David" w:hAnsi="David" w:cs="David" w:hint="cs"/>
            <w:sz w:val="28"/>
            <w:szCs w:val="28"/>
            <w:rtl/>
          </w:rPr>
          <w:t xml:space="preserve"> </w:t>
        </w:r>
      </w:ins>
      <w:r>
        <w:rPr>
          <w:rFonts w:ascii="David" w:hAnsi="David" w:cs="David" w:hint="cs"/>
          <w:sz w:val="28"/>
          <w:szCs w:val="28"/>
          <w:rtl/>
        </w:rPr>
        <w:t>והבנו שהמשחק משעמם ולא כיף מבחינת חווית משחק.</w:t>
      </w:r>
    </w:p>
    <w:p w14:paraId="0A11C821" w14:textId="27F780BE" w:rsidR="00037E39" w:rsidRDefault="00EA5074" w:rsidP="009A60EA">
      <w:pPr>
        <w:spacing w:after="0"/>
        <w:rPr>
          <w:rFonts w:ascii="David" w:hAnsi="David" w:cs="David"/>
          <w:sz w:val="28"/>
          <w:szCs w:val="28"/>
          <w:rtl/>
        </w:rPr>
      </w:pPr>
      <w:ins w:id="547" w:author="Ori Suchy" w:date="2021-04-03T21:51:00Z">
        <w:r>
          <w:rPr>
            <w:rFonts w:ascii="David" w:hAnsi="David" w:cs="David" w:hint="cs"/>
            <w:sz w:val="28"/>
            <w:szCs w:val="28"/>
            <w:rtl/>
          </w:rPr>
          <w:t>בעקבות כך הבנו שאנחנו צריכים לשנות פורמט. לאחר שלא עלה לנו רעיון חדשני</w:t>
        </w:r>
      </w:ins>
      <w:ins w:id="548" w:author="Ori Suchy" w:date="2021-04-03T21:52:00Z">
        <w:r>
          <w:rPr>
            <w:rFonts w:ascii="David" w:hAnsi="David" w:cs="David" w:hint="cs"/>
            <w:sz w:val="28"/>
            <w:szCs w:val="28"/>
            <w:rtl/>
          </w:rPr>
          <w:t xml:space="preserve"> שאהבנו,</w:t>
        </w:r>
      </w:ins>
      <w:ins w:id="549" w:author="Ori Suchy" w:date="2021-04-03T21:51:00Z">
        <w:r>
          <w:rPr>
            <w:rFonts w:ascii="David" w:hAnsi="David" w:cs="David" w:hint="cs"/>
            <w:sz w:val="28"/>
            <w:szCs w:val="28"/>
            <w:rtl/>
          </w:rPr>
          <w:t xml:space="preserve"> </w:t>
        </w:r>
      </w:ins>
      <w:del w:id="550" w:author="Ori Suchy" w:date="2021-04-03T21:51:00Z">
        <w:r w:rsidR="00037E39" w:rsidDel="00EA5074">
          <w:rPr>
            <w:rFonts w:ascii="David" w:hAnsi="David" w:cs="David" w:hint="cs"/>
            <w:sz w:val="28"/>
            <w:szCs w:val="28"/>
            <w:rtl/>
          </w:rPr>
          <w:delText xml:space="preserve"> </w:delText>
        </w:r>
      </w:del>
      <w:del w:id="551" w:author="Ori Suchy" w:date="2021-04-03T21:52:00Z">
        <w:r w:rsidR="00037E39" w:rsidDel="00EA5074">
          <w:rPr>
            <w:rFonts w:ascii="David" w:hAnsi="David" w:cs="David" w:hint="cs"/>
            <w:sz w:val="28"/>
            <w:szCs w:val="28"/>
            <w:rtl/>
          </w:rPr>
          <w:delText xml:space="preserve">מה שיצא לנו מכך שהתחלנו באמת </w:delText>
        </w:r>
      </w:del>
      <w:ins w:id="552" w:author="Ori Suchy" w:date="2021-04-03T21:52:00Z">
        <w:r>
          <w:rPr>
            <w:rFonts w:ascii="David" w:hAnsi="David" w:cs="David" w:hint="cs"/>
            <w:sz w:val="28"/>
            <w:szCs w:val="28"/>
            <w:rtl/>
          </w:rPr>
          <w:t xml:space="preserve">החלטנו </w:t>
        </w:r>
      </w:ins>
      <w:r w:rsidR="00037E39">
        <w:rPr>
          <w:rFonts w:ascii="David" w:hAnsi="David" w:cs="David" w:hint="cs"/>
          <w:sz w:val="28"/>
          <w:szCs w:val="28"/>
          <w:rtl/>
        </w:rPr>
        <w:t>לשאוב השראה ממודלים של משחקים</w:t>
      </w:r>
      <w:del w:id="553" w:author="Ori Suchy" w:date="2021-04-03T21:52:00Z">
        <w:r w:rsidR="00037E39" w:rsidDel="00EA5074">
          <w:rPr>
            <w:rFonts w:ascii="David" w:hAnsi="David" w:cs="David" w:hint="cs"/>
            <w:sz w:val="28"/>
            <w:szCs w:val="28"/>
            <w:rtl/>
          </w:rPr>
          <w:delText xml:space="preserve"> טובים</w:delText>
        </w:r>
      </w:del>
      <w:r w:rsidR="00037E39">
        <w:rPr>
          <w:rFonts w:ascii="David" w:hAnsi="David" w:cs="David" w:hint="cs"/>
          <w:sz w:val="28"/>
          <w:szCs w:val="28"/>
          <w:rtl/>
        </w:rPr>
        <w:t xml:space="preserve"> שאנחנו מכירים</w:t>
      </w:r>
      <w:ins w:id="554" w:author="Ori Suchy" w:date="2021-04-03T21:52:00Z">
        <w:r>
          <w:rPr>
            <w:rFonts w:ascii="David" w:hAnsi="David" w:cs="David" w:hint="cs"/>
            <w:sz w:val="28"/>
            <w:szCs w:val="28"/>
            <w:rtl/>
          </w:rPr>
          <w:t xml:space="preserve"> ואוהבים,</w:t>
        </w:r>
      </w:ins>
      <w:r w:rsidR="00037E39">
        <w:rPr>
          <w:rFonts w:ascii="David" w:hAnsi="David" w:cs="David" w:hint="cs"/>
          <w:sz w:val="28"/>
          <w:szCs w:val="28"/>
          <w:rtl/>
        </w:rPr>
        <w:t xml:space="preserve"> מה שהוביל אותנו לתצורה של המשחק כיום.</w:t>
      </w:r>
    </w:p>
    <w:p w14:paraId="5294BE05" w14:textId="77777777" w:rsidR="00037E39" w:rsidRDefault="00037E39" w:rsidP="009A60EA">
      <w:pPr>
        <w:spacing w:after="0"/>
        <w:rPr>
          <w:rFonts w:ascii="David" w:hAnsi="David" w:cs="David"/>
          <w:sz w:val="28"/>
          <w:szCs w:val="28"/>
          <w:rtl/>
        </w:rPr>
      </w:pPr>
    </w:p>
    <w:p w14:paraId="7E03B5A6" w14:textId="4B79EDBB" w:rsidR="00037E39" w:rsidRDefault="00037E39" w:rsidP="009A60EA">
      <w:pPr>
        <w:spacing w:after="0"/>
        <w:rPr>
          <w:rFonts w:ascii="David" w:hAnsi="David" w:cs="David"/>
          <w:sz w:val="28"/>
          <w:szCs w:val="28"/>
          <w:rtl/>
        </w:rPr>
      </w:pPr>
      <w:del w:id="555" w:author="Ori Suchy" w:date="2021-04-03T21:53:00Z">
        <w:r w:rsidRPr="001910E3" w:rsidDel="00FF2130">
          <w:rPr>
            <w:rFonts w:ascii="David" w:hAnsi="David" w:cs="David" w:hint="cs"/>
            <w:sz w:val="28"/>
            <w:szCs w:val="28"/>
            <w:u w:val="single"/>
            <w:rtl/>
            <w:rPrChange w:id="556" w:author="Ori Suchy" w:date="2021-04-03T22:20:00Z">
              <w:rPr>
                <w:rFonts w:ascii="David" w:hAnsi="David" w:cs="David" w:hint="cs"/>
                <w:sz w:val="28"/>
                <w:szCs w:val="28"/>
                <w:rtl/>
              </w:rPr>
            </w:rPrChange>
          </w:rPr>
          <w:delText xml:space="preserve">הפלייטסטינג </w:delText>
        </w:r>
      </w:del>
      <w:ins w:id="557" w:author="Ori Suchy" w:date="2021-04-03T21:53:00Z">
        <w:r w:rsidR="00FF2130" w:rsidRPr="001910E3">
          <w:rPr>
            <w:rFonts w:ascii="David" w:hAnsi="David" w:cs="David" w:hint="cs"/>
            <w:sz w:val="28"/>
            <w:szCs w:val="28"/>
            <w:u w:val="single"/>
            <w:rtl/>
            <w:rPrChange w:id="558" w:author="Ori Suchy" w:date="2021-04-03T22:20:00Z">
              <w:rPr>
                <w:rFonts w:ascii="David" w:hAnsi="David" w:cs="David" w:hint="cs"/>
                <w:sz w:val="28"/>
                <w:szCs w:val="28"/>
                <w:rtl/>
              </w:rPr>
            </w:rPrChange>
          </w:rPr>
          <w:t>ה</w:t>
        </w:r>
        <w:r w:rsidR="00FF2130" w:rsidRPr="001910E3">
          <w:rPr>
            <w:rFonts w:ascii="David" w:hAnsi="David" w:cs="David" w:hint="cs"/>
            <w:sz w:val="28"/>
            <w:szCs w:val="28"/>
            <w:u w:val="single"/>
            <w:rtl/>
            <w:rPrChange w:id="559" w:author="Ori Suchy" w:date="2021-04-03T22:20:00Z">
              <w:rPr>
                <w:rFonts w:ascii="David" w:hAnsi="David" w:cs="David" w:hint="cs"/>
                <w:sz w:val="28"/>
                <w:szCs w:val="28"/>
                <w:rtl/>
              </w:rPr>
            </w:rPrChange>
          </w:rPr>
          <w:t>-</w:t>
        </w:r>
        <w:proofErr w:type="spellStart"/>
        <w:r w:rsidR="00FF2130" w:rsidRPr="001910E3">
          <w:rPr>
            <w:rFonts w:ascii="David" w:hAnsi="David" w:cs="David"/>
            <w:sz w:val="28"/>
            <w:szCs w:val="28"/>
            <w:u w:val="single"/>
            <w:rPrChange w:id="560" w:author="Ori Suchy" w:date="2021-04-03T22:20:00Z">
              <w:rPr>
                <w:rFonts w:ascii="David" w:hAnsi="David" w:cs="David"/>
                <w:sz w:val="28"/>
                <w:szCs w:val="28"/>
              </w:rPr>
            </w:rPrChange>
          </w:rPr>
          <w:t>PlayTesting</w:t>
        </w:r>
        <w:proofErr w:type="spellEnd"/>
        <w:r w:rsidR="00FF2130" w:rsidRPr="001910E3">
          <w:rPr>
            <w:rFonts w:ascii="David" w:hAnsi="David" w:cs="David" w:hint="cs"/>
            <w:sz w:val="28"/>
            <w:szCs w:val="28"/>
            <w:u w:val="single"/>
            <w:rtl/>
            <w:rPrChange w:id="561" w:author="Ori Suchy" w:date="2021-04-03T22:20:00Z">
              <w:rPr>
                <w:rFonts w:ascii="David" w:hAnsi="David" w:cs="David" w:hint="cs"/>
                <w:sz w:val="28"/>
                <w:szCs w:val="28"/>
                <w:rtl/>
              </w:rPr>
            </w:rPrChange>
          </w:rPr>
          <w:t xml:space="preserve"> </w:t>
        </w:r>
      </w:ins>
      <w:r w:rsidRPr="001910E3">
        <w:rPr>
          <w:rFonts w:ascii="David" w:hAnsi="David" w:cs="David" w:hint="cs"/>
          <w:sz w:val="28"/>
          <w:szCs w:val="28"/>
          <w:u w:val="single"/>
          <w:rtl/>
          <w:rPrChange w:id="562" w:author="Ori Suchy" w:date="2021-04-03T22:20:00Z">
            <w:rPr>
              <w:rFonts w:ascii="David" w:hAnsi="David" w:cs="David" w:hint="cs"/>
              <w:sz w:val="28"/>
              <w:szCs w:val="28"/>
              <w:rtl/>
            </w:rPr>
          </w:rPrChange>
        </w:rPr>
        <w:t>השני:</w:t>
      </w:r>
      <w:r>
        <w:rPr>
          <w:rFonts w:ascii="David" w:hAnsi="David" w:cs="David" w:hint="cs"/>
          <w:sz w:val="28"/>
          <w:szCs w:val="28"/>
          <w:rtl/>
        </w:rPr>
        <w:t xml:space="preserve"> המשחק היה כבר בזירה עגולה עם שני שחקנים ורוב המשחקיות כבר הייתה, כעת בני משפחה שיחקו במשחק </w:t>
      </w:r>
      <w:del w:id="563" w:author="Ori Suchy" w:date="2021-04-03T21:54:00Z">
        <w:r w:rsidDel="00291616">
          <w:rPr>
            <w:rFonts w:ascii="David" w:hAnsi="David" w:cs="David" w:hint="cs"/>
            <w:sz w:val="28"/>
            <w:szCs w:val="28"/>
            <w:rtl/>
          </w:rPr>
          <w:delText xml:space="preserve">ומהאינפוט </w:delText>
        </w:r>
      </w:del>
      <w:ins w:id="564" w:author="Ori Suchy" w:date="2021-04-03T21:54:00Z">
        <w:r w:rsidR="00291616">
          <w:rPr>
            <w:rFonts w:ascii="David" w:hAnsi="David" w:cs="David" w:hint="cs"/>
            <w:sz w:val="28"/>
            <w:szCs w:val="28"/>
            <w:rtl/>
          </w:rPr>
          <w:t>ומה</w:t>
        </w:r>
        <w:r w:rsidR="00291616">
          <w:rPr>
            <w:rFonts w:ascii="David" w:hAnsi="David" w:cs="David" w:hint="cs"/>
            <w:sz w:val="28"/>
            <w:szCs w:val="28"/>
            <w:rtl/>
          </w:rPr>
          <w:t>משוב</w:t>
        </w:r>
        <w:r w:rsidR="00291616">
          <w:rPr>
            <w:rFonts w:ascii="David" w:hAnsi="David" w:cs="David" w:hint="cs"/>
            <w:sz w:val="28"/>
            <w:szCs w:val="28"/>
            <w:rtl/>
          </w:rPr>
          <w:t xml:space="preserve"> </w:t>
        </w:r>
      </w:ins>
      <w:r>
        <w:rPr>
          <w:rFonts w:ascii="David" w:hAnsi="David" w:cs="David" w:hint="cs"/>
          <w:sz w:val="28"/>
          <w:szCs w:val="28"/>
          <w:rtl/>
        </w:rPr>
        <w:t xml:space="preserve">שלהם הבנו שצריך שההתנגשות תהיה טבעית יותר, </w:t>
      </w:r>
      <w:del w:id="565" w:author="Ori Suchy" w:date="2021-04-03T21:54:00Z">
        <w:r w:rsidDel="00291616">
          <w:rPr>
            <w:rFonts w:ascii="David" w:hAnsi="David" w:cs="David" w:hint="cs"/>
            <w:sz w:val="28"/>
            <w:szCs w:val="28"/>
            <w:rtl/>
          </w:rPr>
          <w:delText>תיקון של זווית המצלמה</w:delText>
        </w:r>
      </w:del>
      <w:ins w:id="566" w:author="Ori Suchy" w:date="2021-04-03T21:54:00Z">
        <w:r w:rsidR="00291616">
          <w:rPr>
            <w:rFonts w:ascii="David" w:hAnsi="David" w:cs="David" w:hint="cs"/>
            <w:sz w:val="28"/>
            <w:szCs w:val="28"/>
            <w:rtl/>
          </w:rPr>
          <w:t xml:space="preserve">התנועה של המצלמה </w:t>
        </w:r>
      </w:ins>
      <w:ins w:id="567" w:author="Ori Suchy" w:date="2021-04-03T21:55:00Z">
        <w:r w:rsidR="00291616">
          <w:rPr>
            <w:rFonts w:ascii="David" w:hAnsi="David" w:cs="David" w:hint="cs"/>
            <w:sz w:val="28"/>
            <w:szCs w:val="28"/>
            <w:rtl/>
          </w:rPr>
          <w:t>מ</w:t>
        </w:r>
        <w:r w:rsidR="008C35BD">
          <w:rPr>
            <w:rFonts w:ascii="David" w:hAnsi="David" w:cs="David" w:hint="cs"/>
            <w:sz w:val="28"/>
            <w:szCs w:val="28"/>
            <w:rtl/>
          </w:rPr>
          <w:t>פריעה למשחק</w:t>
        </w:r>
      </w:ins>
      <w:r>
        <w:rPr>
          <w:rFonts w:ascii="David" w:hAnsi="David" w:cs="David" w:hint="cs"/>
          <w:sz w:val="28"/>
          <w:szCs w:val="28"/>
          <w:rtl/>
        </w:rPr>
        <w:t>, מה קורה בדיוק אחרי שנופלים מהזירה, חוסר ביכולת לצאת מהמשחק</w:t>
      </w:r>
      <w:ins w:id="568" w:author="Ori Suchy" w:date="2021-04-03T21:56:00Z">
        <w:r w:rsidR="008C35BD">
          <w:rPr>
            <w:rFonts w:ascii="David" w:hAnsi="David" w:cs="David" w:hint="cs"/>
            <w:sz w:val="28"/>
            <w:szCs w:val="28"/>
            <w:rtl/>
          </w:rPr>
          <w:t xml:space="preserve"> </w:t>
        </w:r>
      </w:ins>
      <w:del w:id="569" w:author="Ori Suchy" w:date="2021-04-03T21:56:00Z">
        <w:r w:rsidDel="008C35BD">
          <w:rPr>
            <w:rFonts w:ascii="David" w:hAnsi="David" w:cs="David" w:hint="cs"/>
            <w:sz w:val="28"/>
            <w:szCs w:val="28"/>
            <w:rtl/>
          </w:rPr>
          <w:delText xml:space="preserve">, מידע </w:delText>
        </w:r>
      </w:del>
      <w:r>
        <w:rPr>
          <w:rFonts w:ascii="David" w:hAnsi="David" w:cs="David" w:hint="cs"/>
          <w:sz w:val="28"/>
          <w:szCs w:val="28"/>
          <w:rtl/>
        </w:rPr>
        <w:t>וכו'</w:t>
      </w:r>
    </w:p>
    <w:p w14:paraId="04725A05" w14:textId="513C2A5D" w:rsidR="005459BD" w:rsidDel="008C35BD" w:rsidRDefault="008C35BD" w:rsidP="009A60EA">
      <w:pPr>
        <w:spacing w:after="0"/>
        <w:rPr>
          <w:del w:id="570" w:author="Ori Suchy" w:date="2021-04-03T21:57:00Z"/>
          <w:rFonts w:ascii="David" w:hAnsi="David" w:cs="David"/>
          <w:sz w:val="28"/>
          <w:szCs w:val="28"/>
          <w:rtl/>
        </w:rPr>
      </w:pPr>
      <w:ins w:id="571" w:author="Ori Suchy" w:date="2021-04-03T21:57:00Z">
        <w:r>
          <w:rPr>
            <w:rFonts w:ascii="David" w:hAnsi="David" w:cs="David" w:hint="cs"/>
            <w:sz w:val="28"/>
            <w:szCs w:val="28"/>
            <w:rtl/>
          </w:rPr>
          <w:t xml:space="preserve">שינויים בעקבות כך - </w:t>
        </w:r>
      </w:ins>
      <w:del w:id="572" w:author="Ori Suchy" w:date="2021-04-03T21:57:00Z">
        <w:r w:rsidR="00037E39" w:rsidDel="008C35BD">
          <w:rPr>
            <w:rFonts w:ascii="David" w:hAnsi="David" w:cs="David" w:hint="cs"/>
            <w:sz w:val="28"/>
            <w:szCs w:val="28"/>
            <w:rtl/>
          </w:rPr>
          <w:delText xml:space="preserve">התוצאה מהפלייטסטינג הזה </w:delText>
        </w:r>
      </w:del>
    </w:p>
    <w:p w14:paraId="0A3DEEE0" w14:textId="4EA1AE9E" w:rsidR="005459BD" w:rsidRDefault="005459BD" w:rsidP="009A60EA">
      <w:pPr>
        <w:spacing w:after="0"/>
        <w:rPr>
          <w:rFonts w:ascii="David" w:hAnsi="David" w:cs="David"/>
          <w:sz w:val="28"/>
          <w:szCs w:val="28"/>
          <w:rtl/>
        </w:rPr>
      </w:pPr>
      <w:r>
        <w:rPr>
          <w:rFonts w:ascii="David" w:hAnsi="David" w:cs="David" w:hint="cs"/>
          <w:sz w:val="28"/>
          <w:szCs w:val="28"/>
          <w:rtl/>
        </w:rPr>
        <w:t>שינוי פיז</w:t>
      </w:r>
      <w:ins w:id="573" w:author="Ori Suchy" w:date="2021-04-03T21:57:00Z">
        <w:r w:rsidR="008C35BD">
          <w:rPr>
            <w:rFonts w:ascii="David" w:hAnsi="David" w:cs="David" w:hint="cs"/>
            <w:sz w:val="28"/>
            <w:szCs w:val="28"/>
            <w:rtl/>
          </w:rPr>
          <w:t>י</w:t>
        </w:r>
      </w:ins>
      <w:r>
        <w:rPr>
          <w:rFonts w:ascii="David" w:hAnsi="David" w:cs="David" w:hint="cs"/>
          <w:sz w:val="28"/>
          <w:szCs w:val="28"/>
          <w:rtl/>
        </w:rPr>
        <w:t>קת ההתנגשות למשהו טבעי יותר, הוספת תפריט,</w:t>
      </w:r>
      <w:ins w:id="574" w:author="Ori Suchy" w:date="2021-04-03T21:57:00Z">
        <w:r w:rsidR="008C35BD">
          <w:rPr>
            <w:rFonts w:ascii="David" w:hAnsi="David" w:cs="David" w:hint="cs"/>
            <w:sz w:val="28"/>
            <w:szCs w:val="28"/>
            <w:rtl/>
          </w:rPr>
          <w:t xml:space="preserve"> במקום</w:t>
        </w:r>
      </w:ins>
      <w:r>
        <w:rPr>
          <w:rFonts w:ascii="David" w:hAnsi="David" w:cs="David" w:hint="cs"/>
          <w:sz w:val="28"/>
          <w:szCs w:val="28"/>
          <w:rtl/>
        </w:rPr>
        <w:t xml:space="preserve"> </w:t>
      </w:r>
      <w:ins w:id="575" w:author="Ori Suchy" w:date="2021-04-03T21:57:00Z">
        <w:r w:rsidR="008C35BD">
          <w:rPr>
            <w:rFonts w:ascii="David" w:hAnsi="David" w:cs="David" w:hint="cs"/>
            <w:sz w:val="28"/>
            <w:szCs w:val="28"/>
            <w:rtl/>
          </w:rPr>
          <w:t>י</w:t>
        </w:r>
      </w:ins>
      <w:del w:id="576" w:author="Ori Suchy" w:date="2021-04-03T21:57:00Z">
        <w:r w:rsidDel="008C35BD">
          <w:rPr>
            <w:rFonts w:ascii="David" w:hAnsi="David" w:cs="David" w:hint="cs"/>
            <w:sz w:val="28"/>
            <w:szCs w:val="28"/>
            <w:rtl/>
          </w:rPr>
          <w:delText>במקום שפשוט יוצאים</w:delText>
        </w:r>
      </w:del>
      <w:ins w:id="577" w:author="Ori Suchy" w:date="2021-04-03T21:57:00Z">
        <w:r w:rsidR="008C35BD">
          <w:rPr>
            <w:rFonts w:ascii="David" w:hAnsi="David" w:cs="David" w:hint="cs"/>
            <w:sz w:val="28"/>
            <w:szCs w:val="28"/>
            <w:rtl/>
          </w:rPr>
          <w:t>ציאה</w:t>
        </w:r>
      </w:ins>
      <w:r>
        <w:rPr>
          <w:rFonts w:ascii="David" w:hAnsi="David" w:cs="David" w:hint="cs"/>
          <w:sz w:val="28"/>
          <w:szCs w:val="28"/>
          <w:rtl/>
        </w:rPr>
        <w:t xml:space="preserve"> מהזירה אז נופלים וחוזרים למיקום </w:t>
      </w:r>
      <w:del w:id="578" w:author="Ori Suchy" w:date="2021-04-03T21:57:00Z">
        <w:r w:rsidDel="008C35BD">
          <w:rPr>
            <w:rFonts w:ascii="David" w:hAnsi="David" w:cs="David" w:hint="cs"/>
            <w:sz w:val="28"/>
            <w:szCs w:val="28"/>
            <w:rtl/>
          </w:rPr>
          <w:delText xml:space="preserve">רנדומלי </w:delText>
        </w:r>
      </w:del>
      <w:ins w:id="579" w:author="Ori Suchy" w:date="2021-04-03T21:57:00Z">
        <w:r w:rsidR="008C35BD">
          <w:rPr>
            <w:rFonts w:ascii="David" w:hAnsi="David" w:cs="David" w:hint="cs"/>
            <w:sz w:val="28"/>
            <w:szCs w:val="28"/>
            <w:rtl/>
          </w:rPr>
          <w:t>א</w:t>
        </w:r>
      </w:ins>
      <w:ins w:id="580" w:author="Ori Suchy" w:date="2021-04-03T21:58:00Z">
        <w:r w:rsidR="008C35BD">
          <w:rPr>
            <w:rFonts w:ascii="David" w:hAnsi="David" w:cs="David" w:hint="cs"/>
            <w:sz w:val="28"/>
            <w:szCs w:val="28"/>
            <w:rtl/>
          </w:rPr>
          <w:t>קראי</w:t>
        </w:r>
      </w:ins>
      <w:del w:id="581" w:author="Ori Suchy" w:date="2021-04-03T21:58:00Z">
        <w:r w:rsidDel="008C35BD">
          <w:rPr>
            <w:rFonts w:ascii="David" w:hAnsi="David" w:cs="David" w:hint="cs"/>
            <w:sz w:val="28"/>
            <w:szCs w:val="28"/>
            <w:rtl/>
          </w:rPr>
          <w:delText>בלוח</w:delText>
        </w:r>
      </w:del>
      <w:r>
        <w:rPr>
          <w:rFonts w:ascii="David" w:hAnsi="David" w:cs="David" w:hint="cs"/>
          <w:sz w:val="28"/>
          <w:szCs w:val="28"/>
          <w:rtl/>
        </w:rPr>
        <w:t xml:space="preserve">, הוספת טקסט המראה את הניקוד של כל שחקן הזמנים </w:t>
      </w:r>
      <w:proofErr w:type="spellStart"/>
      <w:r>
        <w:rPr>
          <w:rFonts w:ascii="David" w:hAnsi="David" w:cs="David" w:hint="cs"/>
          <w:sz w:val="28"/>
          <w:szCs w:val="28"/>
          <w:rtl/>
        </w:rPr>
        <w:t>וכו</w:t>
      </w:r>
      <w:proofErr w:type="spellEnd"/>
      <w:r>
        <w:rPr>
          <w:rFonts w:ascii="David" w:hAnsi="David" w:cs="David" w:hint="cs"/>
          <w:sz w:val="28"/>
          <w:szCs w:val="28"/>
          <w:rtl/>
        </w:rPr>
        <w:t>'.</w:t>
      </w:r>
    </w:p>
    <w:p w14:paraId="2FA360C6" w14:textId="77777777" w:rsidR="005459BD" w:rsidRDefault="005459BD" w:rsidP="009A60EA">
      <w:pPr>
        <w:spacing w:after="0"/>
        <w:rPr>
          <w:rFonts w:ascii="David" w:hAnsi="David" w:cs="David"/>
          <w:sz w:val="28"/>
          <w:szCs w:val="28"/>
          <w:rtl/>
        </w:rPr>
      </w:pPr>
    </w:p>
    <w:p w14:paraId="591831EA" w14:textId="003152BE" w:rsidR="005459BD" w:rsidRPr="001910E3" w:rsidDel="001910E3" w:rsidRDefault="00FF2130" w:rsidP="009A60EA">
      <w:pPr>
        <w:spacing w:after="0"/>
        <w:rPr>
          <w:del w:id="582" w:author="Ori Suchy" w:date="2021-04-03T22:20:00Z"/>
          <w:rFonts w:ascii="David" w:hAnsi="David" w:cs="David"/>
          <w:sz w:val="28"/>
          <w:szCs w:val="28"/>
          <w:u w:val="single"/>
          <w:rtl/>
          <w:rPrChange w:id="583" w:author="Ori Suchy" w:date="2021-04-03T22:20:00Z">
            <w:rPr>
              <w:del w:id="584" w:author="Ori Suchy" w:date="2021-04-03T22:20:00Z"/>
              <w:rFonts w:ascii="David" w:hAnsi="David" w:cs="David"/>
              <w:sz w:val="28"/>
              <w:szCs w:val="28"/>
              <w:rtl/>
            </w:rPr>
          </w:rPrChange>
        </w:rPr>
      </w:pPr>
      <w:ins w:id="585" w:author="Ori Suchy" w:date="2021-04-03T21:54:00Z">
        <w:r w:rsidRPr="001910E3">
          <w:rPr>
            <w:rFonts w:ascii="David" w:hAnsi="David" w:cs="David" w:hint="cs"/>
            <w:sz w:val="28"/>
            <w:szCs w:val="28"/>
            <w:u w:val="single"/>
            <w:rtl/>
            <w:rPrChange w:id="586" w:author="Ori Suchy" w:date="2021-04-03T22:20:00Z">
              <w:rPr>
                <w:rFonts w:ascii="David" w:hAnsi="David" w:cs="David" w:hint="cs"/>
                <w:sz w:val="28"/>
                <w:szCs w:val="28"/>
                <w:rtl/>
              </w:rPr>
            </w:rPrChange>
          </w:rPr>
          <w:t>ה</w:t>
        </w:r>
        <w:r w:rsidRPr="001910E3">
          <w:rPr>
            <w:rFonts w:ascii="David" w:hAnsi="David" w:cs="David" w:hint="cs"/>
            <w:sz w:val="28"/>
            <w:szCs w:val="28"/>
            <w:u w:val="single"/>
            <w:rtl/>
            <w:rPrChange w:id="587" w:author="Ori Suchy" w:date="2021-04-03T22:20:00Z">
              <w:rPr>
                <w:rFonts w:ascii="David" w:hAnsi="David" w:cs="David" w:hint="cs"/>
                <w:sz w:val="28"/>
                <w:szCs w:val="28"/>
                <w:rtl/>
              </w:rPr>
            </w:rPrChange>
          </w:rPr>
          <w:t>-</w:t>
        </w:r>
        <w:proofErr w:type="spellStart"/>
        <w:r w:rsidRPr="001910E3">
          <w:rPr>
            <w:rFonts w:ascii="David" w:hAnsi="David" w:cs="David"/>
            <w:sz w:val="28"/>
            <w:szCs w:val="28"/>
            <w:u w:val="single"/>
            <w:rPrChange w:id="588" w:author="Ori Suchy" w:date="2021-04-03T22:20:00Z">
              <w:rPr>
                <w:rFonts w:ascii="David" w:hAnsi="David" w:cs="David"/>
                <w:sz w:val="28"/>
                <w:szCs w:val="28"/>
              </w:rPr>
            </w:rPrChange>
          </w:rPr>
          <w:t>PlayTesting</w:t>
        </w:r>
        <w:proofErr w:type="spellEnd"/>
        <w:r w:rsidRPr="001910E3">
          <w:rPr>
            <w:rFonts w:ascii="David" w:hAnsi="David" w:cs="David" w:hint="cs"/>
            <w:sz w:val="28"/>
            <w:szCs w:val="28"/>
            <w:u w:val="single"/>
            <w:rtl/>
            <w:rPrChange w:id="589" w:author="Ori Suchy" w:date="2021-04-03T22:20:00Z">
              <w:rPr>
                <w:rFonts w:ascii="David" w:hAnsi="David" w:cs="David" w:hint="cs"/>
                <w:sz w:val="28"/>
                <w:szCs w:val="28"/>
                <w:rtl/>
              </w:rPr>
            </w:rPrChange>
          </w:rPr>
          <w:t xml:space="preserve"> </w:t>
        </w:r>
      </w:ins>
      <w:del w:id="590" w:author="Ori Suchy" w:date="2021-04-03T21:54:00Z">
        <w:r w:rsidR="005459BD" w:rsidRPr="001910E3" w:rsidDel="00FF2130">
          <w:rPr>
            <w:rFonts w:ascii="David" w:hAnsi="David" w:cs="David" w:hint="cs"/>
            <w:sz w:val="28"/>
            <w:szCs w:val="28"/>
            <w:u w:val="single"/>
            <w:rtl/>
            <w:rPrChange w:id="591" w:author="Ori Suchy" w:date="2021-04-03T22:20:00Z">
              <w:rPr>
                <w:rFonts w:ascii="David" w:hAnsi="David" w:cs="David" w:hint="cs"/>
                <w:sz w:val="28"/>
                <w:szCs w:val="28"/>
                <w:rtl/>
              </w:rPr>
            </w:rPrChange>
          </w:rPr>
          <w:delText xml:space="preserve">הפלייטסטינג </w:delText>
        </w:r>
      </w:del>
      <w:r w:rsidR="005459BD" w:rsidRPr="001910E3">
        <w:rPr>
          <w:rFonts w:ascii="David" w:hAnsi="David" w:cs="David" w:hint="cs"/>
          <w:sz w:val="28"/>
          <w:szCs w:val="28"/>
          <w:u w:val="single"/>
          <w:rtl/>
          <w:rPrChange w:id="592" w:author="Ori Suchy" w:date="2021-04-03T22:20:00Z">
            <w:rPr>
              <w:rFonts w:ascii="David" w:hAnsi="David" w:cs="David" w:hint="cs"/>
              <w:sz w:val="28"/>
              <w:szCs w:val="28"/>
              <w:rtl/>
            </w:rPr>
          </w:rPrChange>
        </w:rPr>
        <w:t>השלישי:</w:t>
      </w:r>
      <w:ins w:id="593" w:author="Ori Suchy" w:date="2021-04-03T22:20:00Z">
        <w:r w:rsidR="001910E3" w:rsidRPr="001910E3">
          <w:rPr>
            <w:rFonts w:ascii="David" w:hAnsi="David" w:cs="David" w:hint="cs"/>
            <w:sz w:val="28"/>
            <w:szCs w:val="28"/>
            <w:u w:val="single"/>
            <w:rtl/>
            <w:rPrChange w:id="594" w:author="Ori Suchy" w:date="2021-04-03T22:20:00Z">
              <w:rPr>
                <w:rFonts w:ascii="David" w:hAnsi="David" w:cs="David" w:hint="cs"/>
                <w:sz w:val="28"/>
                <w:szCs w:val="28"/>
                <w:rtl/>
              </w:rPr>
            </w:rPrChange>
          </w:rPr>
          <w:t xml:space="preserve"> </w:t>
        </w:r>
      </w:ins>
    </w:p>
    <w:p w14:paraId="7FEA07E5" w14:textId="75E3B496" w:rsidR="00B00087" w:rsidRDefault="00B00087" w:rsidP="001910E3">
      <w:pPr>
        <w:spacing w:after="0"/>
        <w:rPr>
          <w:ins w:id="595" w:author="Ori Suchy" w:date="2021-04-03T21:58:00Z"/>
          <w:rFonts w:ascii="David" w:hAnsi="David" w:cs="David"/>
          <w:sz w:val="28"/>
          <w:szCs w:val="28"/>
          <w:rtl/>
        </w:rPr>
        <w:pPrChange w:id="596" w:author="Ori Suchy" w:date="2021-04-03T22:20:00Z">
          <w:pPr>
            <w:spacing w:after="0"/>
          </w:pPr>
        </w:pPrChange>
      </w:pPr>
      <w:ins w:id="597" w:author="Ori Suchy" w:date="2021-04-03T21:58:00Z">
        <w:r>
          <w:rPr>
            <w:rFonts w:ascii="David" w:hAnsi="David" w:cs="David" w:hint="cs"/>
            <w:sz w:val="28"/>
            <w:szCs w:val="28"/>
            <w:rtl/>
          </w:rPr>
          <w:t>המשחק כבר היה כמעט מוכן והחלטנו לתת ליו</w:t>
        </w:r>
      </w:ins>
      <w:ins w:id="598" w:author="Ori Suchy" w:date="2021-04-03T21:59:00Z">
        <w:r>
          <w:rPr>
            <w:rFonts w:ascii="David" w:hAnsi="David" w:cs="David" w:hint="cs"/>
            <w:sz w:val="28"/>
            <w:szCs w:val="28"/>
            <w:rtl/>
          </w:rPr>
          <w:t xml:space="preserve">תר נסיינים. שלחנו למספר ילדים בגילאי 11-15 לחוות דעת. חלקם אנחנו עדיין ממתינים לתשובה </w:t>
        </w:r>
      </w:ins>
      <w:ins w:id="599" w:author="Ori Suchy" w:date="2021-04-03T22:00:00Z">
        <w:r>
          <w:rPr>
            <w:rFonts w:ascii="David" w:hAnsi="David" w:cs="David" w:hint="cs"/>
            <w:sz w:val="28"/>
            <w:szCs w:val="28"/>
            <w:rtl/>
          </w:rPr>
          <w:t xml:space="preserve">כדי להוסיף ולשפר אך עלה מכמה מהם </w:t>
        </w:r>
      </w:ins>
    </w:p>
    <w:p w14:paraId="305E3261" w14:textId="5FC83929" w:rsidR="005459BD" w:rsidRDefault="005459BD" w:rsidP="009A60EA">
      <w:pPr>
        <w:spacing w:after="0"/>
        <w:rPr>
          <w:rFonts w:ascii="David" w:hAnsi="David" w:cs="David"/>
          <w:sz w:val="28"/>
          <w:szCs w:val="28"/>
          <w:rtl/>
        </w:rPr>
      </w:pPr>
      <w:del w:id="600" w:author="Ori Suchy" w:date="2021-04-03T22:00:00Z">
        <w:r w:rsidDel="00B00087">
          <w:rPr>
            <w:rFonts w:ascii="David" w:hAnsi="David" w:cs="David" w:hint="cs"/>
            <w:sz w:val="28"/>
            <w:szCs w:val="28"/>
            <w:rtl/>
          </w:rPr>
          <w:delText xml:space="preserve">המשחק היה כמעט כמו שהוא היום רק שחברים ששיחקו שוב אמרו </w:delText>
        </w:r>
      </w:del>
      <w:r>
        <w:rPr>
          <w:rFonts w:ascii="David" w:hAnsi="David" w:cs="David" w:hint="cs"/>
          <w:sz w:val="28"/>
          <w:szCs w:val="28"/>
          <w:rtl/>
        </w:rPr>
        <w:t>שמשעמם להיות זה עם הקרן אור כי אתה רק צריך לעמוד או להתרכז בלהישאר באמצע</w:t>
      </w:r>
    </w:p>
    <w:p w14:paraId="465211DA" w14:textId="5F6BF644" w:rsidR="005459BD" w:rsidRDefault="005459BD" w:rsidP="009A60EA">
      <w:pPr>
        <w:spacing w:after="0"/>
        <w:rPr>
          <w:ins w:id="601" w:author="Ori Suchy" w:date="2021-04-03T22:03:00Z"/>
          <w:rFonts w:ascii="David" w:hAnsi="David" w:cs="David"/>
          <w:sz w:val="28"/>
          <w:szCs w:val="28"/>
          <w:rtl/>
        </w:rPr>
      </w:pPr>
      <w:r>
        <w:rPr>
          <w:rFonts w:ascii="David" w:hAnsi="David" w:cs="David" w:hint="cs"/>
          <w:sz w:val="28"/>
          <w:szCs w:val="28"/>
          <w:rtl/>
        </w:rPr>
        <w:t>מכאן יצא לנו שהוספנו את ה</w:t>
      </w:r>
      <w:del w:id="602" w:author="Ori Suchy" w:date="2021-04-03T22:03:00Z">
        <w:r w:rsidDel="00D12793">
          <w:rPr>
            <w:rFonts w:ascii="David" w:hAnsi="David" w:cs="David" w:hint="cs"/>
            <w:sz w:val="28"/>
            <w:szCs w:val="28"/>
            <w:rtl/>
          </w:rPr>
          <w:delText>פ</w:delText>
        </w:r>
      </w:del>
      <w:ins w:id="603" w:author="Ori Suchy" w:date="2021-04-03T22:01:00Z">
        <w:r w:rsidR="00B00087">
          <w:rPr>
            <w:rFonts w:ascii="David" w:hAnsi="David" w:cs="David" w:hint="cs"/>
            <w:sz w:val="28"/>
            <w:szCs w:val="28"/>
            <w:rtl/>
          </w:rPr>
          <w:t>-</w:t>
        </w:r>
        <w:r w:rsidR="00B00087">
          <w:rPr>
            <w:rFonts w:ascii="David" w:hAnsi="David" w:cs="David"/>
            <w:sz w:val="28"/>
            <w:szCs w:val="28"/>
          </w:rPr>
          <w:t>Pickups</w:t>
        </w:r>
      </w:ins>
      <w:del w:id="604" w:author="Ori Suchy" w:date="2021-04-03T22:01:00Z">
        <w:r w:rsidDel="00B00087">
          <w:rPr>
            <w:rFonts w:ascii="David" w:hAnsi="David" w:cs="David" w:hint="cs"/>
            <w:sz w:val="28"/>
            <w:szCs w:val="28"/>
            <w:rtl/>
          </w:rPr>
          <w:delText>יקאפים</w:delText>
        </w:r>
      </w:del>
      <w:r>
        <w:rPr>
          <w:rFonts w:ascii="David" w:hAnsi="David" w:cs="David" w:hint="cs"/>
          <w:sz w:val="28"/>
          <w:szCs w:val="28"/>
          <w:rtl/>
        </w:rPr>
        <w:t xml:space="preserve"> למשחק כדי לתמרץ תנועה של השחקן ואת היכולת של </w:t>
      </w:r>
      <w:del w:id="605" w:author="Ori Suchy" w:date="2021-04-03T22:01:00Z">
        <w:r w:rsidDel="00B00087">
          <w:rPr>
            <w:rFonts w:ascii="David" w:hAnsi="David" w:cs="David" w:hint="cs"/>
            <w:sz w:val="28"/>
            <w:szCs w:val="28"/>
            <w:rtl/>
          </w:rPr>
          <w:delText xml:space="preserve">הפיקאפים </w:delText>
        </w:r>
      </w:del>
      <w:ins w:id="606" w:author="Ori Suchy" w:date="2021-04-03T22:01:00Z">
        <w:r w:rsidR="00B00087">
          <w:rPr>
            <w:rFonts w:ascii="David" w:hAnsi="David" w:cs="David" w:hint="cs"/>
            <w:sz w:val="28"/>
            <w:szCs w:val="28"/>
            <w:rtl/>
          </w:rPr>
          <w:t>ה</w:t>
        </w:r>
        <w:r w:rsidR="00B00087">
          <w:rPr>
            <w:rFonts w:ascii="David" w:hAnsi="David" w:cs="David" w:hint="cs"/>
            <w:sz w:val="28"/>
            <w:szCs w:val="28"/>
            <w:rtl/>
          </w:rPr>
          <w:t>-</w:t>
        </w:r>
        <w:r w:rsidR="00B00087">
          <w:rPr>
            <w:rFonts w:ascii="David" w:hAnsi="David" w:cs="David"/>
            <w:sz w:val="28"/>
            <w:szCs w:val="28"/>
          </w:rPr>
          <w:t>Pickups</w:t>
        </w:r>
        <w:r w:rsidR="00B00087">
          <w:rPr>
            <w:rFonts w:ascii="David" w:hAnsi="David" w:cs="David" w:hint="cs"/>
            <w:sz w:val="28"/>
            <w:szCs w:val="28"/>
            <w:rtl/>
          </w:rPr>
          <w:t xml:space="preserve"> </w:t>
        </w:r>
      </w:ins>
      <w:r>
        <w:rPr>
          <w:rFonts w:ascii="David" w:hAnsi="David" w:cs="David" w:hint="cs"/>
          <w:sz w:val="28"/>
          <w:szCs w:val="28"/>
          <w:rtl/>
        </w:rPr>
        <w:t>לחזור "אינסוף" פעמים כדי שלא יגמר התמריץ באמצע המשחק.</w:t>
      </w:r>
    </w:p>
    <w:p w14:paraId="4BD379A0" w14:textId="335949DF" w:rsidR="00D12793" w:rsidRDefault="00D12793" w:rsidP="009A60EA">
      <w:pPr>
        <w:spacing w:after="0"/>
        <w:rPr>
          <w:rFonts w:ascii="David" w:hAnsi="David" w:cs="David" w:hint="cs"/>
          <w:sz w:val="28"/>
          <w:szCs w:val="28"/>
          <w:rtl/>
        </w:rPr>
      </w:pPr>
      <w:ins w:id="607" w:author="Ori Suchy" w:date="2021-04-03T22:03:00Z">
        <w:r>
          <w:rPr>
            <w:rFonts w:ascii="David" w:hAnsi="David" w:cs="David" w:hint="cs"/>
            <w:sz w:val="28"/>
            <w:szCs w:val="28"/>
            <w:rtl/>
          </w:rPr>
          <w:t>קיבלנו עוד מספר הערות על העיצוב של הטקסט</w:t>
        </w:r>
      </w:ins>
      <w:ins w:id="608" w:author="Ori Suchy" w:date="2021-04-03T22:04:00Z">
        <w:r>
          <w:rPr>
            <w:rFonts w:ascii="David" w:hAnsi="David" w:cs="David" w:hint="cs"/>
            <w:sz w:val="28"/>
            <w:szCs w:val="28"/>
            <w:rtl/>
          </w:rPr>
          <w:t>,</w:t>
        </w:r>
      </w:ins>
      <w:ins w:id="609" w:author="Ori Suchy" w:date="2021-04-03T22:03:00Z">
        <w:r>
          <w:rPr>
            <w:rFonts w:ascii="David" w:hAnsi="David" w:cs="David" w:hint="cs"/>
            <w:sz w:val="28"/>
            <w:szCs w:val="28"/>
            <w:rtl/>
          </w:rPr>
          <w:t xml:space="preserve"> </w:t>
        </w:r>
      </w:ins>
      <w:ins w:id="610" w:author="Ori Suchy" w:date="2021-04-03T22:09:00Z">
        <w:r w:rsidR="000A4D4C">
          <w:rPr>
            <w:rFonts w:ascii="David" w:hAnsi="David" w:cs="David" w:hint="cs"/>
            <w:sz w:val="28"/>
            <w:szCs w:val="28"/>
            <w:rtl/>
          </w:rPr>
          <w:t xml:space="preserve">הוספת סאונד, </w:t>
        </w:r>
      </w:ins>
      <w:ins w:id="611" w:author="Ori Suchy" w:date="2021-04-03T22:03:00Z">
        <w:r>
          <w:rPr>
            <w:rFonts w:ascii="David" w:hAnsi="David" w:cs="David" w:hint="cs"/>
            <w:sz w:val="28"/>
            <w:szCs w:val="28"/>
            <w:rtl/>
          </w:rPr>
          <w:t>אפשרות לשמור</w:t>
        </w:r>
        <w:r>
          <w:rPr>
            <w:rFonts w:ascii="David" w:hAnsi="David" w:cs="David"/>
            <w:sz w:val="28"/>
            <w:szCs w:val="28"/>
          </w:rPr>
          <w:t>High Score</w:t>
        </w:r>
      </w:ins>
      <w:ins w:id="612" w:author="Ori Suchy" w:date="2021-04-03T22:04:00Z">
        <w:r>
          <w:rPr>
            <w:rFonts w:ascii="David" w:hAnsi="David" w:cs="David"/>
            <w:sz w:val="28"/>
            <w:szCs w:val="28"/>
          </w:rPr>
          <w:t xml:space="preserve"> </w:t>
        </w:r>
        <w:r>
          <w:rPr>
            <w:rFonts w:ascii="David" w:hAnsi="David" w:cs="David" w:hint="cs"/>
            <w:sz w:val="28"/>
            <w:szCs w:val="28"/>
            <w:rtl/>
          </w:rPr>
          <w:t xml:space="preserve"> וכו' אך החלטנו לתת ל</w:t>
        </w:r>
      </w:ins>
      <w:ins w:id="613" w:author="Ori Suchy" w:date="2021-04-03T22:05:00Z">
        <w:r>
          <w:rPr>
            <w:rFonts w:ascii="David" w:hAnsi="David" w:cs="David" w:hint="cs"/>
            <w:sz w:val="28"/>
            <w:szCs w:val="28"/>
            <w:rtl/>
          </w:rPr>
          <w:t>הערות אלו תיעדוף נמוך יותר כדי לטפל קודם כל במשחק עצמו.</w:t>
        </w:r>
      </w:ins>
    </w:p>
    <w:p w14:paraId="56252594" w14:textId="77777777" w:rsidR="00817925" w:rsidRDefault="00817925" w:rsidP="009A60EA">
      <w:pPr>
        <w:spacing w:after="0"/>
        <w:rPr>
          <w:rFonts w:ascii="David" w:hAnsi="David" w:cs="David"/>
          <w:sz w:val="28"/>
          <w:szCs w:val="28"/>
          <w:rtl/>
        </w:rPr>
      </w:pPr>
    </w:p>
    <w:p w14:paraId="56C128B1" w14:textId="4733C9FE" w:rsidR="00817925" w:rsidDel="00CA5255" w:rsidRDefault="00817925" w:rsidP="009A60EA">
      <w:pPr>
        <w:spacing w:after="0"/>
        <w:rPr>
          <w:del w:id="614" w:author="Ori Suchy" w:date="2021-04-03T22:14:00Z"/>
          <w:rFonts w:ascii="David" w:hAnsi="David" w:cs="David"/>
          <w:sz w:val="28"/>
          <w:szCs w:val="28"/>
          <w:rtl/>
        </w:rPr>
      </w:pPr>
    </w:p>
    <w:p w14:paraId="33238710" w14:textId="410020D6" w:rsidR="00817925" w:rsidRDefault="00817925" w:rsidP="009A60EA">
      <w:pPr>
        <w:spacing w:after="0"/>
        <w:rPr>
          <w:rFonts w:ascii="David" w:hAnsi="David" w:cs="David"/>
          <w:sz w:val="28"/>
          <w:szCs w:val="28"/>
          <w:rtl/>
        </w:rPr>
      </w:pPr>
      <w:r>
        <w:rPr>
          <w:rFonts w:ascii="David" w:hAnsi="David" w:cs="David" w:hint="cs"/>
          <w:b/>
          <w:bCs/>
          <w:sz w:val="28"/>
          <w:szCs w:val="28"/>
          <w:u w:val="single"/>
          <w:rtl/>
        </w:rPr>
        <w:t>האם השגנו את המטרה, שיפורים להמשך:</w:t>
      </w:r>
    </w:p>
    <w:p w14:paraId="77F84EF5" w14:textId="77777777" w:rsidR="00817925" w:rsidRDefault="00817925" w:rsidP="009A60EA">
      <w:pPr>
        <w:spacing w:after="0"/>
        <w:rPr>
          <w:rFonts w:ascii="David" w:hAnsi="David" w:cs="David"/>
          <w:sz w:val="28"/>
          <w:szCs w:val="28"/>
          <w:rtl/>
        </w:rPr>
      </w:pPr>
    </w:p>
    <w:p w14:paraId="66EA9C02" w14:textId="77777777" w:rsidR="00817925" w:rsidRDefault="00817925" w:rsidP="009A60EA">
      <w:pPr>
        <w:spacing w:after="0"/>
        <w:rPr>
          <w:rFonts w:ascii="David" w:hAnsi="David" w:cs="David"/>
          <w:sz w:val="28"/>
          <w:szCs w:val="28"/>
          <w:rtl/>
        </w:rPr>
      </w:pPr>
      <w:r>
        <w:rPr>
          <w:rFonts w:ascii="David" w:hAnsi="David" w:cs="David" w:hint="cs"/>
          <w:sz w:val="28"/>
          <w:szCs w:val="28"/>
          <w:rtl/>
        </w:rPr>
        <w:t>המטרות שהושגו:</w:t>
      </w:r>
    </w:p>
    <w:p w14:paraId="7837129E" w14:textId="6A25F9C4" w:rsidR="00817925" w:rsidRPr="00466368" w:rsidRDefault="00817925" w:rsidP="00466368">
      <w:pPr>
        <w:pStyle w:val="a7"/>
        <w:numPr>
          <w:ilvl w:val="0"/>
          <w:numId w:val="5"/>
        </w:numPr>
        <w:spacing w:after="0"/>
        <w:rPr>
          <w:rFonts w:ascii="David" w:hAnsi="David" w:cs="David"/>
          <w:sz w:val="28"/>
          <w:szCs w:val="28"/>
          <w:rtl/>
          <w:rPrChange w:id="615" w:author="Ori Suchy" w:date="2021-04-03T22:06:00Z">
            <w:rPr>
              <w:rtl/>
            </w:rPr>
          </w:rPrChange>
        </w:rPr>
        <w:pPrChange w:id="616" w:author="Ori Suchy" w:date="2021-04-03T22:06:00Z">
          <w:pPr>
            <w:spacing w:after="0"/>
          </w:pPr>
        </w:pPrChange>
      </w:pPr>
      <w:del w:id="617" w:author="Ori Suchy" w:date="2021-04-03T22:06:00Z">
        <w:r w:rsidRPr="00466368" w:rsidDel="00466368">
          <w:rPr>
            <w:rFonts w:ascii="David" w:hAnsi="David" w:cs="David" w:hint="cs"/>
            <w:sz w:val="28"/>
            <w:szCs w:val="28"/>
            <w:rtl/>
            <w:rPrChange w:id="618" w:author="Ori Suchy" w:date="2021-04-03T22:06:00Z">
              <w:rPr>
                <w:rFonts w:hint="cs"/>
                <w:rtl/>
              </w:rPr>
            </w:rPrChange>
          </w:rPr>
          <w:delText xml:space="preserve">1. </w:delText>
        </w:r>
      </w:del>
      <w:r w:rsidRPr="00466368">
        <w:rPr>
          <w:rFonts w:ascii="David" w:hAnsi="David" w:cs="David" w:hint="cs"/>
          <w:sz w:val="28"/>
          <w:szCs w:val="28"/>
          <w:rtl/>
          <w:rPrChange w:id="619" w:author="Ori Suchy" w:date="2021-04-03T22:06:00Z">
            <w:rPr>
              <w:rFonts w:hint="cs"/>
              <w:rtl/>
            </w:rPr>
          </w:rPrChange>
        </w:rPr>
        <w:t xml:space="preserve">המשחק </w:t>
      </w:r>
      <w:del w:id="620" w:author="Ori Suchy" w:date="2021-04-03T22:08:00Z">
        <w:r w:rsidRPr="00466368" w:rsidDel="000A4D4C">
          <w:rPr>
            <w:rFonts w:ascii="David" w:hAnsi="David" w:cs="David" w:hint="cs"/>
            <w:sz w:val="28"/>
            <w:szCs w:val="28"/>
            <w:rtl/>
            <w:rPrChange w:id="621" w:author="Ori Suchy" w:date="2021-04-03T22:06:00Z">
              <w:rPr>
                <w:rFonts w:hint="cs"/>
                <w:rtl/>
              </w:rPr>
            </w:rPrChange>
          </w:rPr>
          <w:delText xml:space="preserve">כן </w:delText>
        </w:r>
      </w:del>
      <w:r w:rsidRPr="00466368">
        <w:rPr>
          <w:rFonts w:ascii="David" w:hAnsi="David" w:cs="David" w:hint="cs"/>
          <w:sz w:val="28"/>
          <w:szCs w:val="28"/>
          <w:rtl/>
          <w:rPrChange w:id="622" w:author="Ori Suchy" w:date="2021-04-03T22:06:00Z">
            <w:rPr>
              <w:rFonts w:hint="cs"/>
              <w:rtl/>
            </w:rPr>
          </w:rPrChange>
        </w:rPr>
        <w:t>בקצב מהיר וממכר</w:t>
      </w:r>
      <w:ins w:id="623" w:author="Ori Suchy" w:date="2021-04-03T22:08:00Z">
        <w:r w:rsidR="000A4D4C">
          <w:rPr>
            <w:rFonts w:ascii="David" w:hAnsi="David" w:cs="David" w:hint="cs"/>
            <w:sz w:val="28"/>
            <w:szCs w:val="28"/>
            <w:rtl/>
          </w:rPr>
          <w:t>.</w:t>
        </w:r>
      </w:ins>
    </w:p>
    <w:p w14:paraId="00C7069C" w14:textId="4DEBB4C9" w:rsidR="00817925" w:rsidRDefault="00817925" w:rsidP="00466368">
      <w:pPr>
        <w:pStyle w:val="a7"/>
        <w:numPr>
          <w:ilvl w:val="0"/>
          <w:numId w:val="5"/>
        </w:numPr>
        <w:spacing w:after="0"/>
        <w:rPr>
          <w:rFonts w:ascii="David" w:hAnsi="David" w:cs="David" w:hint="cs"/>
          <w:sz w:val="28"/>
          <w:szCs w:val="28"/>
          <w:rtl/>
        </w:rPr>
        <w:pPrChange w:id="624" w:author="Ori Suchy" w:date="2021-04-03T22:06:00Z">
          <w:pPr>
            <w:spacing w:after="0"/>
          </w:pPr>
        </w:pPrChange>
      </w:pPr>
      <w:del w:id="625" w:author="Ori Suchy" w:date="2021-04-03T22:06:00Z">
        <w:r w:rsidDel="00466368">
          <w:rPr>
            <w:rFonts w:ascii="David" w:hAnsi="David" w:cs="David" w:hint="cs"/>
            <w:sz w:val="28"/>
            <w:szCs w:val="28"/>
            <w:rtl/>
          </w:rPr>
          <w:delText xml:space="preserve">2. </w:delText>
        </w:r>
      </w:del>
      <w:r>
        <w:rPr>
          <w:rFonts w:ascii="David" w:hAnsi="David" w:cs="David" w:hint="cs"/>
          <w:sz w:val="28"/>
          <w:szCs w:val="28"/>
          <w:rtl/>
        </w:rPr>
        <w:t>השגנו את המטרה של משחק בזוגות של חברים וקצת ניתוק מהאונליין</w:t>
      </w:r>
      <w:ins w:id="626" w:author="Ori Suchy" w:date="2021-04-03T22:08:00Z">
        <w:r w:rsidR="000A4D4C">
          <w:rPr>
            <w:rFonts w:ascii="David" w:hAnsi="David" w:cs="David" w:hint="cs"/>
            <w:sz w:val="28"/>
            <w:szCs w:val="28"/>
            <w:rtl/>
          </w:rPr>
          <w:t>.</w:t>
        </w:r>
      </w:ins>
    </w:p>
    <w:p w14:paraId="0F367924" w14:textId="787CF3A2" w:rsidR="00037E39" w:rsidRDefault="00817925" w:rsidP="00466368">
      <w:pPr>
        <w:pStyle w:val="a7"/>
        <w:numPr>
          <w:ilvl w:val="0"/>
          <w:numId w:val="5"/>
        </w:numPr>
        <w:spacing w:after="0"/>
        <w:rPr>
          <w:rFonts w:ascii="David" w:hAnsi="David" w:cs="David"/>
          <w:sz w:val="28"/>
          <w:szCs w:val="28"/>
          <w:rtl/>
        </w:rPr>
        <w:pPrChange w:id="627" w:author="Ori Suchy" w:date="2021-04-03T22:06:00Z">
          <w:pPr>
            <w:spacing w:after="0"/>
          </w:pPr>
        </w:pPrChange>
      </w:pPr>
      <w:del w:id="628" w:author="Ori Suchy" w:date="2021-04-03T22:06:00Z">
        <w:r w:rsidDel="00466368">
          <w:rPr>
            <w:rFonts w:ascii="David" w:hAnsi="David" w:cs="David" w:hint="cs"/>
            <w:sz w:val="28"/>
            <w:szCs w:val="28"/>
            <w:rtl/>
          </w:rPr>
          <w:delText xml:space="preserve">3. </w:delText>
        </w:r>
      </w:del>
      <w:r>
        <w:rPr>
          <w:rFonts w:ascii="David" w:hAnsi="David" w:cs="David" w:hint="cs"/>
          <w:sz w:val="28"/>
          <w:szCs w:val="28"/>
          <w:rtl/>
        </w:rPr>
        <w:t>הצ</w:t>
      </w:r>
      <w:ins w:id="629" w:author="Ori Suchy" w:date="2021-04-03T22:06:00Z">
        <w:r w:rsidR="00466368">
          <w:rPr>
            <w:rFonts w:ascii="David" w:hAnsi="David" w:cs="David" w:hint="cs"/>
            <w:sz w:val="28"/>
            <w:szCs w:val="28"/>
            <w:rtl/>
          </w:rPr>
          <w:t>ל</w:t>
        </w:r>
      </w:ins>
      <w:r>
        <w:rPr>
          <w:rFonts w:ascii="David" w:hAnsi="David" w:cs="David" w:hint="cs"/>
          <w:sz w:val="28"/>
          <w:szCs w:val="28"/>
          <w:rtl/>
        </w:rPr>
        <w:t>חנו לשחזר ו</w:t>
      </w:r>
      <w:ins w:id="630" w:author="Ori Suchy" w:date="2021-04-03T22:07:00Z">
        <w:r w:rsidR="00466368">
          <w:rPr>
            <w:rFonts w:ascii="David" w:hAnsi="David" w:cs="David" w:hint="cs"/>
            <w:sz w:val="28"/>
            <w:szCs w:val="28"/>
            <w:rtl/>
          </w:rPr>
          <w:t xml:space="preserve">לדעתנו גם </w:t>
        </w:r>
      </w:ins>
      <w:r>
        <w:rPr>
          <w:rFonts w:ascii="David" w:hAnsi="David" w:cs="David" w:hint="cs"/>
          <w:sz w:val="28"/>
          <w:szCs w:val="28"/>
          <w:rtl/>
        </w:rPr>
        <w:t xml:space="preserve">להוסיף על חווית המשחק של </w:t>
      </w:r>
      <w:del w:id="631" w:author="Ori Suchy" w:date="2021-04-03T22:05:00Z">
        <w:r w:rsidDel="00466368">
          <w:rPr>
            <w:rFonts w:ascii="David" w:hAnsi="David" w:cs="David"/>
            <w:sz w:val="28"/>
            <w:szCs w:val="28"/>
          </w:rPr>
          <w:delText xml:space="preserve">king </w:delText>
        </w:r>
      </w:del>
      <w:ins w:id="632" w:author="Ori Suchy" w:date="2021-04-03T22:05:00Z">
        <w:r w:rsidR="00466368">
          <w:rPr>
            <w:rFonts w:ascii="David" w:hAnsi="David" w:cs="David"/>
            <w:sz w:val="28"/>
            <w:szCs w:val="28"/>
          </w:rPr>
          <w:t>K</w:t>
        </w:r>
        <w:r w:rsidR="00466368">
          <w:rPr>
            <w:rFonts w:ascii="David" w:hAnsi="David" w:cs="David"/>
            <w:sz w:val="28"/>
            <w:szCs w:val="28"/>
          </w:rPr>
          <w:t xml:space="preserve">ing </w:t>
        </w:r>
      </w:ins>
      <w:r>
        <w:rPr>
          <w:rFonts w:ascii="David" w:hAnsi="David" w:cs="David"/>
          <w:sz w:val="28"/>
          <w:szCs w:val="28"/>
        </w:rPr>
        <w:t xml:space="preserve">of </w:t>
      </w:r>
      <w:del w:id="633" w:author="Ori Suchy" w:date="2021-04-03T22:05:00Z">
        <w:r w:rsidDel="00D12793">
          <w:rPr>
            <w:rFonts w:ascii="David" w:hAnsi="David" w:cs="David"/>
            <w:sz w:val="28"/>
            <w:szCs w:val="28"/>
          </w:rPr>
          <w:delText>the o</w:delText>
        </w:r>
      </w:del>
      <w:ins w:id="634" w:author="Ori Suchy" w:date="2021-04-03T22:05:00Z">
        <w:r w:rsidR="00D12793">
          <w:rPr>
            <w:rFonts w:ascii="David" w:hAnsi="David" w:cs="David"/>
            <w:sz w:val="28"/>
            <w:szCs w:val="28"/>
          </w:rPr>
          <w:t>O</w:t>
        </w:r>
      </w:ins>
      <w:r>
        <w:rPr>
          <w:rFonts w:ascii="David" w:hAnsi="David" w:cs="David"/>
          <w:sz w:val="28"/>
          <w:szCs w:val="28"/>
        </w:rPr>
        <w:t xml:space="preserve">pera </w:t>
      </w:r>
      <w:r>
        <w:rPr>
          <w:rFonts w:ascii="David" w:hAnsi="David" w:cs="David" w:hint="cs"/>
          <w:sz w:val="28"/>
          <w:szCs w:val="28"/>
          <w:rtl/>
        </w:rPr>
        <w:t xml:space="preserve"> שהיווה </w:t>
      </w:r>
      <w:del w:id="635" w:author="Ori Suchy" w:date="2021-04-03T22:05:00Z">
        <w:r w:rsidDel="00466368">
          <w:rPr>
            <w:rFonts w:ascii="David" w:hAnsi="David" w:cs="David" w:hint="cs"/>
            <w:sz w:val="28"/>
            <w:szCs w:val="28"/>
            <w:rtl/>
          </w:rPr>
          <w:delText>מודל ל</w:delText>
        </w:r>
      </w:del>
      <w:r>
        <w:rPr>
          <w:rFonts w:ascii="David" w:hAnsi="David" w:cs="David" w:hint="cs"/>
          <w:sz w:val="28"/>
          <w:szCs w:val="28"/>
          <w:rtl/>
        </w:rPr>
        <w:t>השראה עבורנו.</w:t>
      </w:r>
    </w:p>
    <w:p w14:paraId="460396C6" w14:textId="12BBF6BC" w:rsidR="00817925" w:rsidRDefault="00817925" w:rsidP="009A60EA">
      <w:pPr>
        <w:spacing w:after="0"/>
        <w:rPr>
          <w:rFonts w:ascii="David" w:hAnsi="David" w:cs="David"/>
          <w:sz w:val="28"/>
          <w:szCs w:val="28"/>
          <w:rtl/>
        </w:rPr>
      </w:pPr>
    </w:p>
    <w:p w14:paraId="4FF544BE" w14:textId="123BA682" w:rsidR="00817925" w:rsidRDefault="00817925" w:rsidP="009A60EA">
      <w:pPr>
        <w:spacing w:after="0"/>
        <w:rPr>
          <w:rFonts w:ascii="David" w:hAnsi="David" w:cs="David"/>
          <w:sz w:val="28"/>
          <w:szCs w:val="28"/>
          <w:rtl/>
        </w:rPr>
      </w:pPr>
      <w:r>
        <w:rPr>
          <w:rFonts w:ascii="David" w:hAnsi="David" w:cs="David" w:hint="cs"/>
          <w:sz w:val="28"/>
          <w:szCs w:val="28"/>
          <w:rtl/>
        </w:rPr>
        <w:t>דברים שניתן להמשיך ולשפר:</w:t>
      </w:r>
    </w:p>
    <w:p w14:paraId="7031312A" w14:textId="122B6ADB" w:rsidR="000A4D4C" w:rsidRDefault="000A4D4C" w:rsidP="000A4D4C">
      <w:pPr>
        <w:pStyle w:val="a7"/>
        <w:numPr>
          <w:ilvl w:val="0"/>
          <w:numId w:val="7"/>
        </w:numPr>
        <w:spacing w:after="0"/>
        <w:rPr>
          <w:ins w:id="636" w:author="Ori Suchy" w:date="2021-04-03T22:09:00Z"/>
          <w:rFonts w:ascii="David" w:hAnsi="David" w:cs="David"/>
          <w:sz w:val="28"/>
          <w:szCs w:val="28"/>
          <w:rtl/>
        </w:rPr>
      </w:pPr>
      <w:ins w:id="637" w:author="Ori Suchy" w:date="2021-04-03T22:09:00Z">
        <w:r>
          <w:rPr>
            <w:rFonts w:ascii="David" w:hAnsi="David" w:cs="David" w:hint="cs"/>
            <w:sz w:val="28"/>
            <w:szCs w:val="28"/>
            <w:rtl/>
          </w:rPr>
          <w:t xml:space="preserve">הוספת </w:t>
        </w:r>
        <w:r>
          <w:rPr>
            <w:rFonts w:ascii="David" w:hAnsi="David" w:cs="David" w:hint="cs"/>
            <w:sz w:val="28"/>
            <w:szCs w:val="28"/>
            <w:rtl/>
          </w:rPr>
          <w:t>צליל</w:t>
        </w:r>
        <w:r>
          <w:rPr>
            <w:rFonts w:ascii="David" w:hAnsi="David" w:cs="David" w:hint="cs"/>
            <w:sz w:val="28"/>
            <w:szCs w:val="28"/>
            <w:rtl/>
          </w:rPr>
          <w:t xml:space="preserve"> למשחק שי</w:t>
        </w:r>
        <w:r>
          <w:rPr>
            <w:rFonts w:ascii="David" w:hAnsi="David" w:cs="David" w:hint="cs"/>
            <w:sz w:val="28"/>
            <w:szCs w:val="28"/>
            <w:rtl/>
          </w:rPr>
          <w:t>י</w:t>
        </w:r>
        <w:r>
          <w:rPr>
            <w:rFonts w:ascii="David" w:hAnsi="David" w:cs="David" w:hint="cs"/>
            <w:sz w:val="28"/>
            <w:szCs w:val="28"/>
            <w:rtl/>
          </w:rPr>
          <w:t xml:space="preserve">תן עוד </w:t>
        </w:r>
        <w:proofErr w:type="spellStart"/>
        <w:r>
          <w:rPr>
            <w:rFonts w:ascii="David" w:hAnsi="David" w:cs="David" w:hint="cs"/>
            <w:sz w:val="28"/>
            <w:szCs w:val="28"/>
            <w:rtl/>
          </w:rPr>
          <w:t>מימד</w:t>
        </w:r>
        <w:proofErr w:type="spellEnd"/>
        <w:r>
          <w:rPr>
            <w:rFonts w:ascii="David" w:hAnsi="David" w:cs="David" w:hint="cs"/>
            <w:sz w:val="28"/>
            <w:szCs w:val="28"/>
            <w:rtl/>
          </w:rPr>
          <w:t>.</w:t>
        </w:r>
      </w:ins>
    </w:p>
    <w:p w14:paraId="156F73CA" w14:textId="0373B1CE" w:rsidR="00817925" w:rsidRDefault="00817925" w:rsidP="00466368">
      <w:pPr>
        <w:pStyle w:val="a7"/>
        <w:numPr>
          <w:ilvl w:val="0"/>
          <w:numId w:val="7"/>
        </w:numPr>
        <w:spacing w:after="0"/>
        <w:rPr>
          <w:ins w:id="638" w:author="Ori Suchy" w:date="2021-04-03T22:10:00Z"/>
          <w:rFonts w:ascii="David" w:hAnsi="David" w:cs="David"/>
          <w:sz w:val="28"/>
          <w:szCs w:val="28"/>
        </w:rPr>
      </w:pPr>
      <w:del w:id="639" w:author="Ori Suchy" w:date="2021-04-03T22:06:00Z">
        <w:r w:rsidRPr="00466368" w:rsidDel="00466368">
          <w:rPr>
            <w:rFonts w:ascii="David" w:hAnsi="David" w:cs="David" w:hint="cs"/>
            <w:sz w:val="28"/>
            <w:szCs w:val="28"/>
            <w:rtl/>
            <w:rPrChange w:id="640" w:author="Ori Suchy" w:date="2021-04-03T22:06:00Z">
              <w:rPr>
                <w:rFonts w:hint="cs"/>
                <w:rtl/>
              </w:rPr>
            </w:rPrChange>
          </w:rPr>
          <w:delText xml:space="preserve">1. </w:delText>
        </w:r>
      </w:del>
      <w:r w:rsidRPr="00466368">
        <w:rPr>
          <w:rFonts w:ascii="David" w:hAnsi="David" w:cs="David" w:hint="cs"/>
          <w:sz w:val="28"/>
          <w:szCs w:val="28"/>
          <w:rtl/>
          <w:rPrChange w:id="641" w:author="Ori Suchy" w:date="2021-04-03T22:06:00Z">
            <w:rPr>
              <w:rFonts w:hint="cs"/>
              <w:rtl/>
            </w:rPr>
          </w:rPrChange>
        </w:rPr>
        <w:t>עיצוב כללי של המשחק</w:t>
      </w:r>
      <w:ins w:id="642" w:author="Ori Suchy" w:date="2021-04-03T22:08:00Z">
        <w:r w:rsidR="000A4D4C">
          <w:rPr>
            <w:rFonts w:ascii="David" w:hAnsi="David" w:cs="David" w:hint="cs"/>
            <w:sz w:val="28"/>
            <w:szCs w:val="28"/>
            <w:rtl/>
          </w:rPr>
          <w:t>,</w:t>
        </w:r>
      </w:ins>
      <w:r w:rsidRPr="00466368">
        <w:rPr>
          <w:rFonts w:ascii="David" w:hAnsi="David" w:cs="David" w:hint="cs"/>
          <w:sz w:val="28"/>
          <w:szCs w:val="28"/>
          <w:rtl/>
          <w:rPrChange w:id="643" w:author="Ori Suchy" w:date="2021-04-03T22:06:00Z">
            <w:rPr>
              <w:rFonts w:hint="cs"/>
              <w:rtl/>
            </w:rPr>
          </w:rPrChange>
        </w:rPr>
        <w:t xml:space="preserve"> בעיקר של הטקסט</w:t>
      </w:r>
    </w:p>
    <w:p w14:paraId="0878CB62" w14:textId="6C214863" w:rsidR="000A4D4C" w:rsidRPr="00466368" w:rsidRDefault="000A4D4C" w:rsidP="00466368">
      <w:pPr>
        <w:pStyle w:val="a7"/>
        <w:numPr>
          <w:ilvl w:val="0"/>
          <w:numId w:val="7"/>
        </w:numPr>
        <w:spacing w:after="0"/>
        <w:rPr>
          <w:rFonts w:ascii="David" w:hAnsi="David" w:cs="David"/>
          <w:sz w:val="28"/>
          <w:szCs w:val="28"/>
          <w:rtl/>
          <w:rPrChange w:id="644" w:author="Ori Suchy" w:date="2021-04-03T22:06:00Z">
            <w:rPr>
              <w:rtl/>
            </w:rPr>
          </w:rPrChange>
        </w:rPr>
        <w:pPrChange w:id="645" w:author="Ori Suchy" w:date="2021-04-03T22:06:00Z">
          <w:pPr>
            <w:spacing w:after="0"/>
          </w:pPr>
        </w:pPrChange>
      </w:pPr>
      <w:ins w:id="646" w:author="Ori Suchy" w:date="2021-04-03T22:10:00Z">
        <w:r>
          <w:rPr>
            <w:rFonts w:ascii="David" w:hAnsi="David" w:cs="David" w:hint="cs"/>
            <w:sz w:val="28"/>
            <w:szCs w:val="28"/>
            <w:rtl/>
          </w:rPr>
          <w:t xml:space="preserve">הוספת </w:t>
        </w:r>
        <w:r>
          <w:rPr>
            <w:rFonts w:ascii="David" w:hAnsi="David" w:cs="David" w:hint="cs"/>
            <w:sz w:val="28"/>
            <w:szCs w:val="28"/>
          </w:rPr>
          <w:t>P</w:t>
        </w:r>
        <w:r>
          <w:rPr>
            <w:rFonts w:ascii="David" w:hAnsi="David" w:cs="David"/>
            <w:sz w:val="28"/>
            <w:szCs w:val="28"/>
          </w:rPr>
          <w:t>ickups</w:t>
        </w:r>
        <w:r>
          <w:rPr>
            <w:rFonts w:ascii="David" w:hAnsi="David" w:cs="David" w:hint="cs"/>
            <w:sz w:val="28"/>
            <w:szCs w:val="28"/>
            <w:rtl/>
          </w:rPr>
          <w:t xml:space="preserve"> שיתנו </w:t>
        </w:r>
      </w:ins>
      <w:ins w:id="647" w:author="Ori Suchy" w:date="2021-04-03T22:11:00Z">
        <w:r>
          <w:rPr>
            <w:rFonts w:ascii="David" w:hAnsi="David" w:cs="David" w:hint="cs"/>
            <w:sz w:val="28"/>
            <w:szCs w:val="28"/>
            <w:rtl/>
          </w:rPr>
          <w:t>עוד יכולות או יפריעו לשחקנים</w:t>
        </w:r>
      </w:ins>
    </w:p>
    <w:p w14:paraId="56F7FE87" w14:textId="535ACD8B" w:rsidR="00817925" w:rsidRDefault="00817925" w:rsidP="00466368">
      <w:pPr>
        <w:pStyle w:val="a7"/>
        <w:numPr>
          <w:ilvl w:val="0"/>
          <w:numId w:val="7"/>
        </w:numPr>
        <w:spacing w:after="0"/>
        <w:rPr>
          <w:ins w:id="648" w:author="Ori Suchy" w:date="2021-04-03T22:12:00Z"/>
          <w:rFonts w:ascii="David" w:hAnsi="David" w:cs="David"/>
          <w:sz w:val="28"/>
          <w:szCs w:val="28"/>
        </w:rPr>
      </w:pPr>
      <w:del w:id="649" w:author="Ori Suchy" w:date="2021-04-03T22:08:00Z">
        <w:r w:rsidDel="000A4D4C">
          <w:rPr>
            <w:rFonts w:ascii="David" w:hAnsi="David" w:cs="David" w:hint="cs"/>
            <w:sz w:val="28"/>
            <w:szCs w:val="28"/>
            <w:rtl/>
          </w:rPr>
          <w:delText>2.</w:delText>
        </w:r>
      </w:del>
      <w:r>
        <w:rPr>
          <w:rFonts w:ascii="David" w:hAnsi="David" w:cs="David" w:hint="cs"/>
          <w:sz w:val="28"/>
          <w:szCs w:val="28"/>
          <w:rtl/>
        </w:rPr>
        <w:t xml:space="preserve">הוספת </w:t>
      </w:r>
      <w:proofErr w:type="spellStart"/>
      <w:r>
        <w:rPr>
          <w:rFonts w:ascii="David" w:hAnsi="David" w:cs="David" w:hint="cs"/>
          <w:sz w:val="28"/>
          <w:szCs w:val="28"/>
          <w:rtl/>
        </w:rPr>
        <w:t>מימד</w:t>
      </w:r>
      <w:proofErr w:type="spellEnd"/>
      <w:r>
        <w:rPr>
          <w:rFonts w:ascii="David" w:hAnsi="David" w:cs="David" w:hint="cs"/>
          <w:sz w:val="28"/>
          <w:szCs w:val="28"/>
          <w:rtl/>
        </w:rPr>
        <w:t xml:space="preserve"> קומי למשחק כמו החלפת החלליות בדמויות אחרות.</w:t>
      </w:r>
    </w:p>
    <w:p w14:paraId="5D8C3306" w14:textId="7685C5FA" w:rsidR="000A4D4C" w:rsidRPr="000A4D4C" w:rsidDel="000A4D4C" w:rsidRDefault="000A4D4C" w:rsidP="000A4D4C">
      <w:pPr>
        <w:pStyle w:val="a7"/>
        <w:numPr>
          <w:ilvl w:val="0"/>
          <w:numId w:val="7"/>
        </w:numPr>
        <w:spacing w:after="0"/>
        <w:rPr>
          <w:del w:id="650" w:author="Ori Suchy" w:date="2021-04-03T22:12:00Z"/>
          <w:rFonts w:hint="cs"/>
          <w:rtl/>
          <w:rPrChange w:id="651" w:author="Ori Suchy" w:date="2021-04-03T22:12:00Z">
            <w:rPr>
              <w:del w:id="652" w:author="Ori Suchy" w:date="2021-04-03T22:12:00Z"/>
              <w:rFonts w:ascii="David" w:hAnsi="David" w:cs="David" w:hint="cs"/>
              <w:sz w:val="28"/>
              <w:szCs w:val="28"/>
              <w:rtl/>
            </w:rPr>
          </w:rPrChange>
        </w:rPr>
        <w:pPrChange w:id="653" w:author="Ori Suchy" w:date="2021-04-03T22:12:00Z">
          <w:pPr>
            <w:spacing w:after="0"/>
          </w:pPr>
        </w:pPrChange>
      </w:pPr>
      <w:ins w:id="654" w:author="Ori Suchy" w:date="2021-04-03T22:12:00Z">
        <w:r w:rsidRPr="000A4D4C">
          <w:rPr>
            <w:rFonts w:ascii="David" w:hAnsi="David" w:cs="David" w:hint="cs"/>
            <w:sz w:val="28"/>
            <w:szCs w:val="28"/>
            <w:rtl/>
          </w:rPr>
          <w:t xml:space="preserve">הוספת דברים </w:t>
        </w:r>
        <w:r>
          <w:rPr>
            <w:rFonts w:ascii="David" w:hAnsi="David" w:cs="David" w:hint="cs"/>
            <w:sz w:val="28"/>
            <w:szCs w:val="28"/>
            <w:rtl/>
          </w:rPr>
          <w:t>שקשורים</w:t>
        </w:r>
        <w:r w:rsidRPr="000A4D4C">
          <w:rPr>
            <w:rFonts w:ascii="David" w:hAnsi="David" w:cs="David" w:hint="cs"/>
            <w:sz w:val="28"/>
            <w:szCs w:val="28"/>
            <w:rtl/>
          </w:rPr>
          <w:t xml:space="preserve"> </w:t>
        </w:r>
        <w:r>
          <w:rPr>
            <w:rFonts w:ascii="David" w:hAnsi="David" w:cs="David" w:hint="cs"/>
            <w:sz w:val="28"/>
            <w:szCs w:val="28"/>
            <w:rtl/>
          </w:rPr>
          <w:t>ב</w:t>
        </w:r>
        <w:r w:rsidRPr="000A4D4C">
          <w:rPr>
            <w:rFonts w:ascii="David" w:hAnsi="David" w:cs="David" w:hint="cs"/>
            <w:sz w:val="28"/>
            <w:szCs w:val="28"/>
            <w:rtl/>
          </w:rPr>
          <w:t>חוויי</w:t>
        </w:r>
        <w:r w:rsidRPr="000A4D4C">
          <w:rPr>
            <w:rFonts w:ascii="David" w:hAnsi="David" w:cs="David" w:hint="eastAsia"/>
            <w:sz w:val="28"/>
            <w:szCs w:val="28"/>
            <w:rtl/>
          </w:rPr>
          <w:t>ת</w:t>
        </w:r>
        <w:r w:rsidRPr="000A4D4C">
          <w:rPr>
            <w:rFonts w:ascii="David" w:hAnsi="David" w:cs="David" w:hint="cs"/>
            <w:sz w:val="28"/>
            <w:szCs w:val="28"/>
            <w:rtl/>
          </w:rPr>
          <w:t xml:space="preserve"> </w:t>
        </w:r>
        <w:r>
          <w:rPr>
            <w:rFonts w:ascii="David" w:hAnsi="David" w:cs="David" w:hint="cs"/>
            <w:sz w:val="28"/>
            <w:szCs w:val="28"/>
            <w:rtl/>
          </w:rPr>
          <w:t>ה</w:t>
        </w:r>
        <w:r w:rsidRPr="000A4D4C">
          <w:rPr>
            <w:rFonts w:ascii="David" w:hAnsi="David" w:cs="David" w:hint="cs"/>
            <w:sz w:val="28"/>
            <w:szCs w:val="28"/>
            <w:rtl/>
          </w:rPr>
          <w:t>משתמש כגון: שינוי השמות,</w:t>
        </w:r>
        <w:r>
          <w:rPr>
            <w:rFonts w:ascii="David" w:hAnsi="David" w:cs="David" w:hint="cs"/>
            <w:sz w:val="28"/>
            <w:szCs w:val="28"/>
            <w:rtl/>
          </w:rPr>
          <w:t xml:space="preserve"> </w:t>
        </w:r>
        <w:r w:rsidRPr="000A4D4C">
          <w:rPr>
            <w:rFonts w:ascii="David" w:hAnsi="David" w:cs="David" w:hint="cs"/>
            <w:sz w:val="28"/>
            <w:szCs w:val="28"/>
            <w:rtl/>
          </w:rPr>
          <w:t>שינוי הדמויות,</w:t>
        </w:r>
        <w:r>
          <w:rPr>
            <w:rFonts w:ascii="David" w:hAnsi="David" w:cs="David" w:hint="cs"/>
            <w:sz w:val="28"/>
            <w:szCs w:val="28"/>
            <w:rtl/>
          </w:rPr>
          <w:t xml:space="preserve"> </w:t>
        </w:r>
        <w:r w:rsidRPr="000A4D4C">
          <w:rPr>
            <w:rFonts w:ascii="David" w:hAnsi="David" w:cs="David" w:hint="cs"/>
            <w:sz w:val="28"/>
            <w:szCs w:val="28"/>
            <w:rtl/>
          </w:rPr>
          <w:t xml:space="preserve">שמירת </w:t>
        </w:r>
        <w:r>
          <w:rPr>
            <w:rFonts w:ascii="David" w:hAnsi="David" w:cs="David"/>
            <w:sz w:val="28"/>
            <w:szCs w:val="28"/>
          </w:rPr>
          <w:t xml:space="preserve">High Score </w:t>
        </w:r>
        <w:r>
          <w:rPr>
            <w:rFonts w:ascii="David" w:hAnsi="David" w:cs="David" w:hint="cs"/>
            <w:sz w:val="28"/>
            <w:szCs w:val="28"/>
            <w:rtl/>
          </w:rPr>
          <w:t xml:space="preserve"> </w:t>
        </w:r>
        <w:proofErr w:type="spellStart"/>
        <w:r w:rsidRPr="000A4D4C">
          <w:rPr>
            <w:rFonts w:ascii="David" w:hAnsi="David" w:cs="David" w:hint="cs"/>
            <w:sz w:val="28"/>
            <w:szCs w:val="28"/>
            <w:rtl/>
          </w:rPr>
          <w:t>וכו</w:t>
        </w:r>
        <w:proofErr w:type="spellEnd"/>
        <w:r w:rsidRPr="000A4D4C">
          <w:rPr>
            <w:rFonts w:ascii="David" w:hAnsi="David" w:cs="David" w:hint="cs"/>
            <w:sz w:val="28"/>
            <w:szCs w:val="28"/>
            <w:rtl/>
          </w:rPr>
          <w:t>'.</w:t>
        </w:r>
      </w:ins>
    </w:p>
    <w:p w14:paraId="54652E8F" w14:textId="095A81C6" w:rsidR="00817925" w:rsidDel="000A4D4C" w:rsidRDefault="00817925" w:rsidP="000A4D4C">
      <w:pPr>
        <w:pStyle w:val="a7"/>
        <w:rPr>
          <w:del w:id="655" w:author="Ori Suchy" w:date="2021-04-03T22:09:00Z"/>
          <w:rtl/>
        </w:rPr>
        <w:pPrChange w:id="656" w:author="Ori Suchy" w:date="2021-04-03T22:12:00Z">
          <w:pPr>
            <w:spacing w:after="0"/>
          </w:pPr>
        </w:pPrChange>
      </w:pPr>
      <w:del w:id="657" w:author="Ori Suchy" w:date="2021-04-03T22:09:00Z">
        <w:r w:rsidDel="000A4D4C">
          <w:rPr>
            <w:rFonts w:hint="cs"/>
            <w:rtl/>
          </w:rPr>
          <w:delText>3. הוספת סאונד למשחק שיתן עוד מימד.</w:delText>
        </w:r>
      </w:del>
    </w:p>
    <w:p w14:paraId="5C8ADD77" w14:textId="7E7115B5" w:rsidR="00817925" w:rsidDel="00B00087" w:rsidRDefault="00817925" w:rsidP="000A4D4C">
      <w:pPr>
        <w:pStyle w:val="a7"/>
        <w:rPr>
          <w:del w:id="658" w:author="Ori Suchy" w:date="2021-04-03T21:58:00Z"/>
          <w:rtl/>
        </w:rPr>
        <w:pPrChange w:id="659" w:author="Ori Suchy" w:date="2021-04-03T22:12:00Z">
          <w:pPr>
            <w:spacing w:after="0"/>
          </w:pPr>
        </w:pPrChange>
      </w:pPr>
      <w:del w:id="660" w:author="Ori Suchy" w:date="2021-04-03T22:11:00Z">
        <w:r w:rsidDel="000A4D4C">
          <w:rPr>
            <w:rFonts w:hint="cs"/>
            <w:rtl/>
          </w:rPr>
          <w:delText>4.</w:delText>
        </w:r>
      </w:del>
      <w:del w:id="661" w:author="Ori Suchy" w:date="2021-04-03T22:12:00Z">
        <w:r w:rsidDel="000A4D4C">
          <w:rPr>
            <w:rFonts w:hint="cs"/>
            <w:rtl/>
          </w:rPr>
          <w:delText xml:space="preserve">הוספת </w:delText>
        </w:r>
        <w:r w:rsidR="00CE3291" w:rsidDel="000A4D4C">
          <w:rPr>
            <w:rFonts w:hint="cs"/>
            <w:rtl/>
          </w:rPr>
          <w:delText xml:space="preserve">דברים של חווית משתמש כגון: שינוי השמות,שינוי הדמויות,שמירת </w:delText>
        </w:r>
        <w:r w:rsidR="00CE3291" w:rsidDel="000A4D4C">
          <w:rPr>
            <w:rFonts w:hint="cs"/>
          </w:rPr>
          <w:delText>HIGH SCORE</w:delText>
        </w:r>
        <w:r w:rsidR="00CE3291" w:rsidDel="000A4D4C">
          <w:rPr>
            <w:rFonts w:hint="cs"/>
            <w:rtl/>
          </w:rPr>
          <w:delText xml:space="preserve"> וכו'.</w:delText>
        </w:r>
      </w:del>
    </w:p>
    <w:p w14:paraId="689DEBEB" w14:textId="77777777" w:rsidR="00CE3291" w:rsidDel="00B00087" w:rsidRDefault="00CE3291" w:rsidP="000A4D4C">
      <w:pPr>
        <w:pStyle w:val="a7"/>
        <w:rPr>
          <w:del w:id="662" w:author="Ori Suchy" w:date="2021-04-03T21:58:00Z"/>
          <w:rtl/>
        </w:rPr>
        <w:pPrChange w:id="663" w:author="Ori Suchy" w:date="2021-04-03T22:12:00Z">
          <w:pPr>
            <w:spacing w:after="0"/>
          </w:pPr>
        </w:pPrChange>
      </w:pPr>
    </w:p>
    <w:p w14:paraId="3464EFF6" w14:textId="77777777" w:rsidR="00866490" w:rsidDel="00B00087" w:rsidRDefault="00866490" w:rsidP="000A4D4C">
      <w:pPr>
        <w:pStyle w:val="a7"/>
        <w:rPr>
          <w:del w:id="664" w:author="Ori Suchy" w:date="2021-04-03T21:58:00Z"/>
          <w:rtl/>
        </w:rPr>
        <w:pPrChange w:id="665" w:author="Ori Suchy" w:date="2021-04-03T22:12:00Z">
          <w:pPr>
            <w:spacing w:after="0"/>
          </w:pPr>
        </w:pPrChange>
      </w:pPr>
    </w:p>
    <w:p w14:paraId="5E23437B" w14:textId="0CBE820A" w:rsidR="002407FA" w:rsidRPr="002407FA" w:rsidDel="00B00087" w:rsidRDefault="002407FA" w:rsidP="000A4D4C">
      <w:pPr>
        <w:pStyle w:val="a7"/>
        <w:rPr>
          <w:del w:id="666" w:author="Ori Suchy" w:date="2021-04-03T21:58:00Z"/>
          <w:rtl/>
        </w:rPr>
        <w:pPrChange w:id="667" w:author="Ori Suchy" w:date="2021-04-03T22:12:00Z">
          <w:pPr>
            <w:spacing w:after="0"/>
          </w:pPr>
        </w:pPrChange>
      </w:pPr>
    </w:p>
    <w:p w14:paraId="3A0A20C3" w14:textId="1DFAF108" w:rsidR="009A60EA" w:rsidDel="00B00087" w:rsidRDefault="009A60EA" w:rsidP="000A4D4C">
      <w:pPr>
        <w:pStyle w:val="a7"/>
        <w:rPr>
          <w:del w:id="668" w:author="Ori Suchy" w:date="2021-04-03T21:58:00Z"/>
          <w:rtl/>
        </w:rPr>
        <w:pPrChange w:id="669" w:author="Ori Suchy" w:date="2021-04-03T22:12:00Z">
          <w:pPr>
            <w:spacing w:after="0"/>
          </w:pPr>
        </w:pPrChange>
      </w:pPr>
    </w:p>
    <w:p w14:paraId="3EFD7794" w14:textId="378159AE" w:rsidR="009A60EA" w:rsidRPr="009A60EA" w:rsidDel="00B00087" w:rsidRDefault="009A60EA" w:rsidP="000A4D4C">
      <w:pPr>
        <w:pStyle w:val="a7"/>
        <w:rPr>
          <w:del w:id="670" w:author="Ori Suchy" w:date="2021-04-03T21:58:00Z"/>
          <w:rtl/>
        </w:rPr>
        <w:pPrChange w:id="671" w:author="Ori Suchy" w:date="2021-04-03T22:12:00Z">
          <w:pPr>
            <w:spacing w:after="0"/>
          </w:pPr>
        </w:pPrChange>
      </w:pPr>
    </w:p>
    <w:p w14:paraId="10D22308" w14:textId="3D966670" w:rsidR="001E1D17" w:rsidRPr="00B00087" w:rsidDel="00B00087" w:rsidRDefault="001E1D17" w:rsidP="000A4D4C">
      <w:pPr>
        <w:pStyle w:val="a7"/>
        <w:rPr>
          <w:del w:id="672" w:author="Ori Suchy" w:date="2021-04-03T21:58:00Z"/>
          <w:rtl/>
          <w:rPrChange w:id="673" w:author="Ori Suchy" w:date="2021-04-03T21:58:00Z">
            <w:rPr>
              <w:del w:id="674" w:author="Ori Suchy" w:date="2021-04-03T21:58:00Z"/>
              <w:rtl/>
            </w:rPr>
          </w:rPrChange>
        </w:rPr>
        <w:pPrChange w:id="675" w:author="Ori Suchy" w:date="2021-04-03T22:12:00Z">
          <w:pPr>
            <w:pStyle w:val="a7"/>
            <w:spacing w:after="0"/>
            <w:ind w:firstLine="720"/>
          </w:pPr>
        </w:pPrChange>
      </w:pPr>
      <w:del w:id="676" w:author="Ori Suchy" w:date="2021-04-03T21:58:00Z">
        <w:r w:rsidRPr="00B00087" w:rsidDel="00B00087">
          <w:rPr>
            <w:rFonts w:hint="cs"/>
            <w:rtl/>
            <w:rPrChange w:id="677" w:author="Ori Suchy" w:date="2021-04-03T21:58:00Z">
              <w:rPr>
                <w:rFonts w:hint="cs"/>
                <w:rtl/>
              </w:rPr>
            </w:rPrChange>
          </w:rPr>
          <w:delText xml:space="preserve"> </w:delText>
        </w:r>
      </w:del>
    </w:p>
    <w:p w14:paraId="5EB93EED" w14:textId="2F9A09EE" w:rsidR="003129E1" w:rsidRPr="00B00087" w:rsidRDefault="001E1D17" w:rsidP="000A4D4C">
      <w:pPr>
        <w:pStyle w:val="a7"/>
        <w:rPr>
          <w:rPrChange w:id="678" w:author="Ori Suchy" w:date="2021-04-03T21:58:00Z">
            <w:rPr/>
          </w:rPrChange>
        </w:rPr>
        <w:pPrChange w:id="679" w:author="Ori Suchy" w:date="2021-04-03T22:12:00Z">
          <w:pPr>
            <w:pStyle w:val="a7"/>
            <w:spacing w:after="0"/>
            <w:ind w:firstLine="720"/>
          </w:pPr>
        </w:pPrChange>
      </w:pPr>
      <w:del w:id="680" w:author="Ori Suchy" w:date="2021-04-03T21:58:00Z">
        <w:r w:rsidRPr="00B00087" w:rsidDel="00B00087">
          <w:rPr>
            <w:rFonts w:hint="cs"/>
            <w:rtl/>
            <w:rPrChange w:id="681" w:author="Ori Suchy" w:date="2021-04-03T21:58:00Z">
              <w:rPr>
                <w:rFonts w:hint="cs"/>
                <w:rtl/>
              </w:rPr>
            </w:rPrChange>
          </w:rPr>
          <w:delText xml:space="preserve"> </w:delText>
        </w:r>
      </w:del>
    </w:p>
    <w:sectPr w:rsidR="003129E1" w:rsidRPr="00B00087" w:rsidSect="0000285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D2F58A" w14:textId="77777777" w:rsidR="00D41B24" w:rsidRDefault="00D41B24" w:rsidP="003129E1">
      <w:pPr>
        <w:spacing w:after="0" w:line="240" w:lineRule="auto"/>
      </w:pPr>
      <w:r>
        <w:separator/>
      </w:r>
    </w:p>
  </w:endnote>
  <w:endnote w:type="continuationSeparator" w:id="0">
    <w:p w14:paraId="390D28B5" w14:textId="77777777" w:rsidR="00D41B24" w:rsidRDefault="00D41B24" w:rsidP="00312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03B3B" w14:textId="77777777" w:rsidR="00D41B24" w:rsidRDefault="00D41B24" w:rsidP="003129E1">
      <w:pPr>
        <w:spacing w:after="0" w:line="240" w:lineRule="auto"/>
      </w:pPr>
      <w:r>
        <w:separator/>
      </w:r>
    </w:p>
  </w:footnote>
  <w:footnote w:type="continuationSeparator" w:id="0">
    <w:p w14:paraId="3B8DEB05" w14:textId="77777777" w:rsidR="00D41B24" w:rsidRDefault="00D41B24" w:rsidP="00312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E548" w14:textId="6E93E64E" w:rsidR="003129E1" w:rsidRDefault="003129E1" w:rsidP="003129E1">
    <w:pPr>
      <w:pStyle w:val="a3"/>
      <w:jc w:val="right"/>
    </w:pP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dd/MM/yyyy</w:instrText>
    </w:r>
    <w:r>
      <w:rPr>
        <w:rFonts w:hint="cs"/>
        <w:rtl/>
      </w:rPr>
      <w:instrText>"</w:instrText>
    </w:r>
    <w:r>
      <w:rPr>
        <w:rtl/>
      </w:rPr>
      <w:instrText xml:space="preserve"> </w:instrText>
    </w:r>
    <w:r>
      <w:rPr>
        <w:rtl/>
      </w:rPr>
      <w:fldChar w:fldCharType="separate"/>
    </w:r>
    <w:r w:rsidR="00FF1BC1">
      <w:rPr>
        <w:noProof/>
        <w:rtl/>
      </w:rPr>
      <w:t>‏03/04/2021</w:t>
    </w:r>
    <w:r>
      <w:rPr>
        <w:rt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D32D4"/>
    <w:multiLevelType w:val="hybridMultilevel"/>
    <w:tmpl w:val="63509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16A5C"/>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2" w15:restartNumberingAfterBreak="0">
    <w:nsid w:val="168C2D31"/>
    <w:multiLevelType w:val="multilevel"/>
    <w:tmpl w:val="86887ADC"/>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93" w:hanging="384"/>
      </w:pPr>
      <w:rPr>
        <w:rFonts w:hint="default"/>
        <w:lang w:val="en-US"/>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3" w15:restartNumberingAfterBreak="0">
    <w:nsid w:val="26235566"/>
    <w:multiLevelType w:val="hybridMultilevel"/>
    <w:tmpl w:val="AA120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53436"/>
    <w:multiLevelType w:val="hybridMultilevel"/>
    <w:tmpl w:val="939A177E"/>
    <w:lvl w:ilvl="0" w:tplc="1A4C540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A5BA8"/>
    <w:multiLevelType w:val="hybridMultilevel"/>
    <w:tmpl w:val="F1224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891014"/>
    <w:multiLevelType w:val="hybridMultilevel"/>
    <w:tmpl w:val="73DC403C"/>
    <w:lvl w:ilvl="0" w:tplc="41248EE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7A44E7"/>
    <w:multiLevelType w:val="hybridMultilevel"/>
    <w:tmpl w:val="229E64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6"/>
  </w:num>
  <w:num w:numId="5">
    <w:abstractNumId w:val="5"/>
  </w:num>
  <w:num w:numId="6">
    <w:abstractNumId w:val="7"/>
  </w:num>
  <w:num w:numId="7">
    <w:abstractNumId w:val="3"/>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ri Suchy">
    <w15:presenceInfo w15:providerId="Windows Live" w15:userId="72ec9e1f123b87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E1"/>
    <w:rsid w:val="0000285F"/>
    <w:rsid w:val="00037E39"/>
    <w:rsid w:val="00064736"/>
    <w:rsid w:val="000A4D4C"/>
    <w:rsid w:val="000F47FF"/>
    <w:rsid w:val="001910E3"/>
    <w:rsid w:val="001A3480"/>
    <w:rsid w:val="001E1D17"/>
    <w:rsid w:val="00225477"/>
    <w:rsid w:val="002407FA"/>
    <w:rsid w:val="00291616"/>
    <w:rsid w:val="003129E1"/>
    <w:rsid w:val="0045205C"/>
    <w:rsid w:val="00466368"/>
    <w:rsid w:val="00486C9E"/>
    <w:rsid w:val="00493DB8"/>
    <w:rsid w:val="004B4EDC"/>
    <w:rsid w:val="005459BD"/>
    <w:rsid w:val="005468DA"/>
    <w:rsid w:val="006423F1"/>
    <w:rsid w:val="00705227"/>
    <w:rsid w:val="007D2A89"/>
    <w:rsid w:val="00817925"/>
    <w:rsid w:val="0085104E"/>
    <w:rsid w:val="00866490"/>
    <w:rsid w:val="008A23E1"/>
    <w:rsid w:val="008C35BD"/>
    <w:rsid w:val="00967900"/>
    <w:rsid w:val="00980749"/>
    <w:rsid w:val="00980EAE"/>
    <w:rsid w:val="009A60EA"/>
    <w:rsid w:val="009A628E"/>
    <w:rsid w:val="00A309D9"/>
    <w:rsid w:val="00A549BC"/>
    <w:rsid w:val="00A603A1"/>
    <w:rsid w:val="00AB3057"/>
    <w:rsid w:val="00B00087"/>
    <w:rsid w:val="00B82BAD"/>
    <w:rsid w:val="00BB7625"/>
    <w:rsid w:val="00CA5255"/>
    <w:rsid w:val="00CE3291"/>
    <w:rsid w:val="00D12793"/>
    <w:rsid w:val="00D14E39"/>
    <w:rsid w:val="00D41B24"/>
    <w:rsid w:val="00D44C0C"/>
    <w:rsid w:val="00DE14C7"/>
    <w:rsid w:val="00E56646"/>
    <w:rsid w:val="00EA5074"/>
    <w:rsid w:val="00ED0748"/>
    <w:rsid w:val="00EE09C1"/>
    <w:rsid w:val="00F36F99"/>
    <w:rsid w:val="00F44763"/>
    <w:rsid w:val="00FF1BC1"/>
    <w:rsid w:val="00FF213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38812"/>
  <w15:chartTrackingRefBased/>
  <w15:docId w15:val="{EB7B5A23-AA54-40F8-9F6E-337B0AF87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9E1"/>
    <w:pPr>
      <w:tabs>
        <w:tab w:val="center" w:pos="4513"/>
        <w:tab w:val="right" w:pos="9026"/>
      </w:tabs>
      <w:spacing w:after="0" w:line="240" w:lineRule="auto"/>
    </w:pPr>
  </w:style>
  <w:style w:type="character" w:customStyle="1" w:styleId="a4">
    <w:name w:val="כותרת עליונה תו"/>
    <w:basedOn w:val="a0"/>
    <w:link w:val="a3"/>
    <w:uiPriority w:val="99"/>
    <w:rsid w:val="003129E1"/>
  </w:style>
  <w:style w:type="paragraph" w:styleId="a5">
    <w:name w:val="footer"/>
    <w:basedOn w:val="a"/>
    <w:link w:val="a6"/>
    <w:uiPriority w:val="99"/>
    <w:unhideWhenUsed/>
    <w:rsid w:val="003129E1"/>
    <w:pPr>
      <w:tabs>
        <w:tab w:val="center" w:pos="4513"/>
        <w:tab w:val="right" w:pos="9026"/>
      </w:tabs>
      <w:spacing w:after="0" w:line="240" w:lineRule="auto"/>
    </w:pPr>
  </w:style>
  <w:style w:type="character" w:customStyle="1" w:styleId="a6">
    <w:name w:val="כותרת תחתונה תו"/>
    <w:basedOn w:val="a0"/>
    <w:link w:val="a5"/>
    <w:uiPriority w:val="99"/>
    <w:rsid w:val="003129E1"/>
  </w:style>
  <w:style w:type="paragraph" w:styleId="a7">
    <w:name w:val="List Paragraph"/>
    <w:basedOn w:val="a"/>
    <w:uiPriority w:val="34"/>
    <w:qFormat/>
    <w:rsid w:val="00312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1428</Words>
  <Characters>7142</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Suchy</dc:creator>
  <cp:keywords/>
  <dc:description/>
  <cp:lastModifiedBy>Ori Suchy</cp:lastModifiedBy>
  <cp:revision>34</cp:revision>
  <dcterms:created xsi:type="dcterms:W3CDTF">2021-04-01T07:59:00Z</dcterms:created>
  <dcterms:modified xsi:type="dcterms:W3CDTF">2021-04-03T19:21:00Z</dcterms:modified>
</cp:coreProperties>
</file>